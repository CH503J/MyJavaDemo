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804B2" w14:textId="77777777" w:rsidR="004F7FEE" w:rsidRPr="00401F35" w:rsidRDefault="008742B8" w:rsidP="004F7FEE">
      <w:pPr>
        <w:spacing w:line="540" w:lineRule="exact"/>
        <w:ind w:firstLineChars="202" w:firstLine="424"/>
        <w:rPr>
          <w:rFonts w:eastAsia="楷体_GB2312"/>
          <w:sz w:val="28"/>
        </w:rPr>
      </w:pPr>
      <w:r>
        <w:tab/>
      </w:r>
      <w:r w:rsidR="004F7FEE" w:rsidRPr="00401F35">
        <w:rPr>
          <w:rFonts w:eastAsia="楷体_GB2312" w:hint="eastAsia"/>
          <w:sz w:val="28"/>
        </w:rPr>
        <w:t>本发明涉及一种井场内二氧化碳产出量计量系统及方法，系统包括：多相流量计，所述多相流量计用于测量油气水的三相总流量及三相相分率；取样装置，所述取样装置用于从多相流量计进行取样获得含有油气水的样液，并从样液的液相中析出二氧化碳，得到含有二氧化碳的混合气体；二氧化碳浓度检测仪，所述二氧化碳浓度检测仪检测混合气体中的二氧化碳体积浓度；上位机，所述上位机用于根据一定时间内采集的油气水的三相总流量可以得到这段时间内的油气水的各相体积，进而可以得到这段时间内的油气水中的二氧化碳的总质量，实现了精准计算井场产出液中二氧化碳总含量的功能。</w:t>
      </w:r>
    </w:p>
    <w:p w14:paraId="4376FB46" w14:textId="01D90047" w:rsidR="008742B8" w:rsidRPr="004F7FEE" w:rsidRDefault="008742B8" w:rsidP="008742B8">
      <w:pPr>
        <w:tabs>
          <w:tab w:val="left" w:pos="4185"/>
        </w:tabs>
      </w:pPr>
    </w:p>
    <w:p w14:paraId="46928033" w14:textId="77777777" w:rsidR="008742B8" w:rsidRPr="008742B8" w:rsidRDefault="008742B8" w:rsidP="008742B8">
      <w:pPr>
        <w:tabs>
          <w:tab w:val="left" w:pos="4185"/>
        </w:tabs>
        <w:sectPr w:rsidR="008742B8" w:rsidRPr="008742B8">
          <w:headerReference w:type="even" r:id="rId7"/>
          <w:headerReference w:type="default" r:id="rId8"/>
          <w:footerReference w:type="even" r:id="rId9"/>
          <w:footerReference w:type="default" r:id="rId10"/>
          <w:headerReference w:type="first" r:id="rId11"/>
          <w:footerReference w:type="first" r:id="rId12"/>
          <w:pgSz w:w="11906" w:h="16838"/>
          <w:pgMar w:top="1418" w:right="851" w:bottom="851" w:left="1418" w:header="851" w:footer="113" w:gutter="0"/>
          <w:cols w:space="720"/>
          <w:docGrid w:type="lines" w:linePitch="312"/>
        </w:sectPr>
      </w:pPr>
      <w:r>
        <w:tab/>
      </w:r>
    </w:p>
    <w:p w14:paraId="0E3468E9" w14:textId="7C69F487" w:rsidR="006D295E" w:rsidRDefault="004F7FEE" w:rsidP="006D295E">
      <w:pPr>
        <w:tabs>
          <w:tab w:val="left" w:pos="5340"/>
        </w:tabs>
        <w:sectPr w:rsidR="006D295E">
          <w:headerReference w:type="default" r:id="rId13"/>
          <w:pgSz w:w="11906" w:h="16838"/>
          <w:pgMar w:top="1418" w:right="851" w:bottom="851" w:left="1418" w:header="851" w:footer="113" w:gutter="0"/>
          <w:cols w:space="720"/>
          <w:docGrid w:type="lines" w:linePitch="312"/>
        </w:sectPr>
      </w:pPr>
      <w:r>
        <w:rPr>
          <w:noProof/>
        </w:rPr>
        <w:lastRenderedPageBreak/>
        <w:drawing>
          <wp:inline distT="0" distB="0" distL="114300" distR="114300" wp14:anchorId="42DBE08A" wp14:editId="0841F2B1">
            <wp:extent cx="5928360" cy="2421890"/>
            <wp:effectExtent l="0" t="0" r="15240" b="16510"/>
            <wp:docPr id="9"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图示&#10;&#10;描述已自动生成"/>
                    <pic:cNvPicPr>
                      <a:picLocks noChangeAspect="1"/>
                    </pic:cNvPicPr>
                  </pic:nvPicPr>
                  <pic:blipFill>
                    <a:blip r:embed="rId14"/>
                    <a:stretch>
                      <a:fillRect/>
                    </a:stretch>
                  </pic:blipFill>
                  <pic:spPr>
                    <a:xfrm>
                      <a:off x="0" y="0"/>
                      <a:ext cx="5928360" cy="2421890"/>
                    </a:xfrm>
                    <a:prstGeom prst="rect">
                      <a:avLst/>
                    </a:prstGeom>
                    <a:noFill/>
                    <a:ln>
                      <a:noFill/>
                    </a:ln>
                  </pic:spPr>
                </pic:pic>
              </a:graphicData>
            </a:graphic>
          </wp:inline>
        </w:drawing>
      </w:r>
    </w:p>
    <w:p w14:paraId="12EB31B8" w14:textId="0FFFE5CD"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lastRenderedPageBreak/>
        <w:t>一种井场内二氧化碳产出量计量系统，其特征在于，包括：</w:t>
      </w:r>
    </w:p>
    <w:p w14:paraId="63DF106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多相流量计，所述多相流量计与采油井井口的出液管线连接，所述多相流量计用于测量油气水的三相总流量及三相相分率；</w:t>
      </w:r>
    </w:p>
    <w:p w14:paraId="7F84E78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取样装置，所述取样装置的取样口连接于多相流量计的后主管线，所述取样装置用于从多相流量计进行取样获得含有油气水的样液，并从样液的液相中析出二氧化碳，得到含有二氧化碳的混合气体；</w:t>
      </w:r>
    </w:p>
    <w:p w14:paraId="28B2208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二氧化碳浓度检测仪，所述二氧化碳浓度检测仪连接于取样装置，所述二氧化碳浓度检测仪检测混合气体中的二氧化碳体积浓度；</w:t>
      </w:r>
    </w:p>
    <w:p w14:paraId="5496747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所述上位机连接于多相流量计、取样装置及二氧化碳浓度检测仪，所述上位机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2AFE02FF" w14:textId="3AC96777"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所述的井场内二氧化碳产出量计量系统，其特征在于，还包括空气过滤器，所述空气过滤器设置在取样装置及二氧化碳浓度检测仪之间，所述空气过滤器用于过滤混合气体中的水分。</w:t>
      </w:r>
    </w:p>
    <w:p w14:paraId="6DC5B259" w14:textId="38833DBF"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所述的井场内二氧化碳产出量计量系统，其特征在于，还包括减压阀，所述减压阀设置在取样装置及二氧化碳浓度检测仪之间，所述减压阀用于对气源进行稳压。</w:t>
      </w:r>
    </w:p>
    <w:p w14:paraId="5457E5A2" w14:textId="1B9194D3"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所述的井场内二氧化碳产出量计量系统，其特征在于，还包括温度传感器及压力传感器，所述温度传感器用于获取取样装置内的温度，所述压力传感器用于获取取样装置内的压力；</w:t>
      </w:r>
    </w:p>
    <w:p w14:paraId="4B1167D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所述上位机连接于压力传感器及温度传感器，所述上位机还用于根据取样装置的温度及压力获取二氧化碳对应的密度。</w:t>
      </w:r>
    </w:p>
    <w:p w14:paraId="75CA9EB0" w14:textId="27B37580"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1</w:t>
      </w:r>
      <w:r w:rsidRPr="004F7FEE">
        <w:rPr>
          <w:rFonts w:eastAsia="楷体_GB2312" w:hint="eastAsia"/>
          <w:sz w:val="28"/>
        </w:rPr>
        <w:t>所述的井场内二氧化碳产出量计量系统，其特征在于，</w:t>
      </w:r>
      <w:r w:rsidRPr="004F7FEE">
        <w:rPr>
          <w:rFonts w:eastAsia="楷体_GB2312" w:hint="eastAsia"/>
          <w:sz w:val="28"/>
        </w:rPr>
        <w:lastRenderedPageBreak/>
        <w:t>所述上位机还用于根据二氧化碳在油水中的饱和溶解度计算样液的液相中的二氧化碳的质量时，判断混合气体中二氧化碳的体积浓度是否大于阈值，若大于阈值，则根据取样装置的温度及压力获取二氧化碳在油和水中的对应饱和溶解度，然后根据获取的饱和溶解度进行计算得到二氧化碳在样液的液相中的总质量；若小于阈值，则降低取样装置内的压力；当取样装置的压力大于预设值时，析出的二氧化碳的体积浓度大于阈值，则根据取样装置当前的温度及压力获取二氧化碳在油和水中的对应饱和溶解度；当取样装置内的压力小于预设值，析出的二氧化碳的体积浓度小于阈值，则认定该样液中不含有二氧化碳。</w:t>
      </w:r>
    </w:p>
    <w:p w14:paraId="7936CD7B" w14:textId="35033565"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一种井场内二氧化碳产出量计量方法，其特征在于，包括以下步骤：</w:t>
      </w:r>
    </w:p>
    <w:p w14:paraId="4675D82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工况温度和压力的条件下，多相流量计计量采油井的油气水的三相总流量及三相相分率；</w:t>
      </w:r>
    </w:p>
    <w:p w14:paraId="31F21C5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303737F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通过二氧化碳浓度检测仪检测混合气体中二氧化碳的体积浓度；</w:t>
      </w:r>
    </w:p>
    <w:p w14:paraId="5169BA5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根据得到的二氧化碳体积浓度计算得到混合气体中的二氧化碳的体积；</w:t>
      </w:r>
    </w:p>
    <w:p w14:paraId="601E98B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根据混合气体中的二氧化碳的体积及二氧化碳的密度得到混合气体中二氧化碳的质量；</w:t>
      </w:r>
    </w:p>
    <w:p w14:paraId="10D64B2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根据二氧化碳在油水中的饱和溶解度计算样液的液相中的二氧化碳的质量，进而得到样液中二氧化碳的总质量；</w:t>
      </w:r>
    </w:p>
    <w:p w14:paraId="080EBFE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根据一定时间段内的油气水三相总流量计算得到采油机在该时间段内产出的二氧化碳的总质量。</w:t>
      </w:r>
    </w:p>
    <w:p w14:paraId="38E42655" w14:textId="53BCAB48"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所述的井场内二氧化碳产出量计量方法，其特征在于，还包括以下步骤：</w:t>
      </w:r>
    </w:p>
    <w:p w14:paraId="239F4D9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316F807A" w14:textId="53E4CCDB"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lastRenderedPageBreak/>
        <w:t>根据权利要求</w:t>
      </w:r>
      <w:r w:rsidRPr="004F7FEE">
        <w:rPr>
          <w:rFonts w:eastAsia="楷体_GB2312" w:hint="eastAsia"/>
          <w:sz w:val="28"/>
        </w:rPr>
        <w:t>6</w:t>
      </w:r>
      <w:r w:rsidRPr="004F7FEE">
        <w:rPr>
          <w:rFonts w:eastAsia="楷体_GB2312" w:hint="eastAsia"/>
          <w:sz w:val="28"/>
        </w:rPr>
        <w:t>所述的井场内二氧化碳产出量计量方法，其特征在于，所述根据混合气体中的二氧化碳的体积及二氧化碳的密度得到混合气体中二氧化碳的质量，具体包括以下步骤：</w:t>
      </w:r>
    </w:p>
    <w:p w14:paraId="1DA0A92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3785248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09D79BE7" w14:textId="6A7A361B"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所述的井场内二氧化碳产出量计量方法，其特征在于，所述根据二氧化碳在油水中的饱和溶解度计算样液的液相中的二氧化碳的质量具体包括以下步骤：</w:t>
      </w:r>
    </w:p>
    <w:p w14:paraId="2F84914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判断混合气体中二氧化碳的体积浓度是否大于阈值；</w:t>
      </w:r>
    </w:p>
    <w:p w14:paraId="0BC56E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若大于阈值，则根据取样装置的温度及压力获取二氧化碳在油和水中的对应饱和溶解度；</w:t>
      </w:r>
    </w:p>
    <w:p w14:paraId="302C7F4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根据获取的饱和溶解度进行计算得到二氧化碳在样液的液相中的总质量；</w:t>
      </w:r>
    </w:p>
    <w:p w14:paraId="361AFC9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若小于阈值，则降低取样装置内的压力；</w:t>
      </w:r>
    </w:p>
    <w:p w14:paraId="4459F39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当取样装置的压力大于预设值时，析出的二氧化碳的体积浓度大于阈值，则根据取样装置当前的温度及压力获取二氧化碳在油和水中的对应饱和溶解度；</w:t>
      </w:r>
    </w:p>
    <w:p w14:paraId="49E3D36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当取样装置内的压力小于预设值，析出的二氧化碳的体积浓度小于阈值，则认定该样液中不含有二氧化碳。</w:t>
      </w:r>
    </w:p>
    <w:p w14:paraId="443222E9" w14:textId="29CB34A3" w:rsidR="004F7FEE" w:rsidRPr="004F7FEE" w:rsidRDefault="004F7FEE" w:rsidP="004F7FEE">
      <w:pPr>
        <w:pStyle w:val="a9"/>
        <w:numPr>
          <w:ilvl w:val="0"/>
          <w:numId w:val="2"/>
        </w:numPr>
        <w:spacing w:line="540" w:lineRule="exact"/>
        <w:ind w:firstLineChars="0"/>
        <w:rPr>
          <w:rFonts w:eastAsia="楷体_GB2312"/>
          <w:sz w:val="28"/>
        </w:rPr>
      </w:pPr>
      <w:r w:rsidRPr="004F7FEE">
        <w:rPr>
          <w:rFonts w:eastAsia="楷体_GB2312" w:hint="eastAsia"/>
          <w:sz w:val="28"/>
        </w:rPr>
        <w:t>根据权利要求</w:t>
      </w:r>
      <w:r w:rsidRPr="004F7FEE">
        <w:rPr>
          <w:rFonts w:eastAsia="楷体_GB2312" w:hint="eastAsia"/>
          <w:sz w:val="28"/>
        </w:rPr>
        <w:t>6</w:t>
      </w:r>
      <w:r w:rsidRPr="004F7FEE">
        <w:rPr>
          <w:rFonts w:eastAsia="楷体_GB2312" w:hint="eastAsia"/>
          <w:sz w:val="28"/>
        </w:rPr>
        <w:t>所述的井场内二氧化碳产出量计量方法，其特征在于，还包括对二氧化碳浓度检测仪的标定步骤，具体以下步骤：</w:t>
      </w:r>
    </w:p>
    <w:p w14:paraId="52720E3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将二氧化碳浓度检测仪放置在洁净的空气中，并进行自动调零；</w:t>
      </w:r>
    </w:p>
    <w:p w14:paraId="7C9888C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02C445F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进行目标点校准，等待二氧化碳浓度检测仪检测浓度值趋于稳定，完成目标点校准；</w:t>
      </w:r>
    </w:p>
    <w:p w14:paraId="49826CFE" w14:textId="3EBCB806" w:rsidR="004F7FEE" w:rsidRDefault="004F7FEE" w:rsidP="004F7FEE">
      <w:pPr>
        <w:tabs>
          <w:tab w:val="left" w:pos="3015"/>
        </w:tabs>
      </w:pPr>
      <w:r w:rsidRPr="00401F35">
        <w:rPr>
          <w:rFonts w:eastAsia="楷体_GB2312" w:hint="eastAsia"/>
          <w:sz w:val="28"/>
        </w:rPr>
        <w:t>对二氧化碳浓度检测仪通入高纯度氮气对气体管路进行吹扫，使二氧化碳浓度</w:t>
      </w:r>
      <w:r w:rsidRPr="00401F35">
        <w:rPr>
          <w:rFonts w:eastAsia="楷体_GB2312" w:hint="eastAsia"/>
          <w:sz w:val="28"/>
        </w:rPr>
        <w:lastRenderedPageBreak/>
        <w:t>值归零。</w:t>
      </w:r>
    </w:p>
    <w:p w14:paraId="0BA96287" w14:textId="2B9C3733" w:rsidR="004F7FEE" w:rsidRPr="004F7FEE" w:rsidRDefault="004F7FEE" w:rsidP="004F7FEE">
      <w:pPr>
        <w:tabs>
          <w:tab w:val="left" w:pos="3015"/>
        </w:tabs>
        <w:sectPr w:rsidR="004F7FEE" w:rsidRPr="004F7FEE">
          <w:headerReference w:type="default" r:id="rId15"/>
          <w:pgSz w:w="11906" w:h="16838"/>
          <w:pgMar w:top="1418" w:right="851" w:bottom="851" w:left="1418" w:header="851" w:footer="113" w:gutter="0"/>
          <w:cols w:space="720"/>
          <w:docGrid w:type="lines" w:linePitch="312"/>
        </w:sectPr>
      </w:pPr>
      <w:r>
        <w:tab/>
      </w:r>
    </w:p>
    <w:p w14:paraId="1979DA0C" w14:textId="081F0EAF" w:rsidR="008742B8" w:rsidRPr="004F7FEE" w:rsidRDefault="004F7FEE" w:rsidP="004F7FEE">
      <w:pPr>
        <w:jc w:val="center"/>
        <w:rPr>
          <w:rFonts w:ascii="楷体_GB2312" w:eastAsia="楷体_GB2312"/>
          <w:b/>
          <w:bCs/>
          <w:sz w:val="30"/>
          <w:szCs w:val="30"/>
        </w:rPr>
      </w:pPr>
      <w:r w:rsidRPr="00D268D4">
        <w:rPr>
          <w:rFonts w:ascii="楷体_GB2312" w:eastAsia="楷体_GB2312" w:hint="eastAsia"/>
          <w:b/>
          <w:bCs/>
          <w:sz w:val="30"/>
          <w:szCs w:val="30"/>
        </w:rPr>
        <w:lastRenderedPageBreak/>
        <w:t>一种井场内二氧化碳产出量计量系统及方法</w:t>
      </w:r>
    </w:p>
    <w:p w14:paraId="72AEB7E7" w14:textId="77777777" w:rsidR="004F7FEE" w:rsidRPr="00D268D4" w:rsidRDefault="004F7FEE" w:rsidP="004F7FEE">
      <w:pPr>
        <w:jc w:val="left"/>
        <w:rPr>
          <w:rFonts w:ascii="楷体_GB2312" w:eastAsia="楷体_GB2312"/>
          <w:b/>
          <w:bCs/>
          <w:sz w:val="30"/>
          <w:szCs w:val="30"/>
        </w:rPr>
      </w:pPr>
      <w:r w:rsidRPr="00D268D4">
        <w:rPr>
          <w:rFonts w:ascii="楷体_GB2312" w:eastAsia="楷体_GB2312" w:hint="eastAsia"/>
          <w:b/>
          <w:bCs/>
          <w:sz w:val="30"/>
          <w:szCs w:val="30"/>
        </w:rPr>
        <w:t>技术领域</w:t>
      </w:r>
    </w:p>
    <w:p w14:paraId="33D205F1"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本申请涉及油气田开发技术领域，具体涉及一种井场内二氧化碳产出量计量系统及方法。</w:t>
      </w:r>
    </w:p>
    <w:p w14:paraId="1B3AAD1E" w14:textId="77777777" w:rsidR="004F7FEE" w:rsidRPr="000F4648" w:rsidRDefault="004F7FEE" w:rsidP="004F7FEE">
      <w:pPr>
        <w:spacing w:line="540" w:lineRule="exact"/>
        <w:rPr>
          <w:rFonts w:eastAsia="楷体_GB2312"/>
          <w:sz w:val="28"/>
        </w:rPr>
      </w:pPr>
    </w:p>
    <w:p w14:paraId="35102513" w14:textId="77777777" w:rsidR="004F7FEE" w:rsidRPr="00C57071" w:rsidRDefault="004F7FEE" w:rsidP="004F7FEE">
      <w:pPr>
        <w:jc w:val="left"/>
        <w:rPr>
          <w:rFonts w:ascii="楷体_GB2312" w:eastAsia="楷体_GB2312"/>
          <w:b/>
          <w:bCs/>
          <w:sz w:val="30"/>
          <w:szCs w:val="30"/>
        </w:rPr>
      </w:pPr>
      <w:r w:rsidRPr="00C57071">
        <w:rPr>
          <w:rFonts w:ascii="楷体_GB2312" w:eastAsia="楷体_GB2312" w:hint="eastAsia"/>
          <w:b/>
          <w:bCs/>
          <w:sz w:val="30"/>
          <w:szCs w:val="30"/>
        </w:rPr>
        <w:t>背景技术</w:t>
      </w:r>
    </w:p>
    <w:p w14:paraId="476B273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捕集、驱油与封存（</w:t>
      </w:r>
      <w:r w:rsidRPr="00401F35">
        <w:rPr>
          <w:rFonts w:eastAsia="楷体_GB2312" w:hint="eastAsia"/>
          <w:sz w:val="28"/>
        </w:rPr>
        <w:t>CCUS-EOR</w:t>
      </w:r>
      <w:r w:rsidRPr="00401F35">
        <w:rPr>
          <w:rFonts w:eastAsia="楷体_GB2312" w:hint="eastAsia"/>
          <w:sz w:val="28"/>
        </w:rPr>
        <w:t>）可实现温室气体的地质封存和提高低渗致密油藏原油采收率的双重目的，是现实可行的规模化减碳技术，因此</w:t>
      </w:r>
      <w:r w:rsidRPr="00401F35">
        <w:rPr>
          <w:rFonts w:eastAsia="楷体_GB2312" w:hint="eastAsia"/>
          <w:sz w:val="28"/>
        </w:rPr>
        <w:t>CCUS</w:t>
      </w:r>
      <w:r w:rsidRPr="00401F35">
        <w:rPr>
          <w:rFonts w:eastAsia="楷体_GB2312" w:hint="eastAsia"/>
          <w:sz w:val="28"/>
        </w:rPr>
        <w:t>中</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产出计量系统的研究具有重要战略意义。</w:t>
      </w:r>
    </w:p>
    <w:p w14:paraId="74CB3BB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国内外学者针对</w:t>
      </w:r>
      <w:r w:rsidRPr="00401F35">
        <w:rPr>
          <w:rFonts w:eastAsia="楷体_GB2312" w:hint="eastAsia"/>
          <w:sz w:val="28"/>
        </w:rPr>
        <w:t>CCUS-EOR</w:t>
      </w:r>
      <w:r w:rsidRPr="00401F35">
        <w:rPr>
          <w:rFonts w:eastAsia="楷体_GB2312" w:hint="eastAsia"/>
          <w:sz w:val="28"/>
        </w:rPr>
        <w:t>驱油机制、</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注入技术、</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计量方法、封存机制和效果分析、埋存影响因素和封存效率等问题进行了大量的研究。主要包括以下几方面：</w:t>
      </w:r>
    </w:p>
    <w:p w14:paraId="33BFEA0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(1)CO</w:t>
      </w:r>
      <w:r w:rsidRPr="004010BF">
        <w:rPr>
          <w:rFonts w:eastAsia="楷体_GB2312" w:hint="eastAsia"/>
          <w:sz w:val="28"/>
          <w:vertAlign w:val="subscript"/>
        </w:rPr>
        <w:t>2</w:t>
      </w:r>
      <w:r w:rsidRPr="00401F35">
        <w:rPr>
          <w:rFonts w:eastAsia="楷体_GB2312" w:hint="eastAsia"/>
          <w:sz w:val="28"/>
        </w:rPr>
        <w:t>驱提高原油采收率机理研究：大量研究表明，</w:t>
      </w:r>
      <w:r w:rsidRPr="00401F35">
        <w:rPr>
          <w:rFonts w:eastAsia="楷体_GB2312" w:hint="eastAsia"/>
          <w:sz w:val="28"/>
        </w:rPr>
        <w:t>CO</w:t>
      </w:r>
      <w:r w:rsidRPr="004010BF">
        <w:rPr>
          <w:rFonts w:eastAsia="楷体_GB2312" w:hint="eastAsia"/>
          <w:sz w:val="28"/>
          <w:vertAlign w:val="subscript"/>
        </w:rPr>
        <w:t>2</w:t>
      </w:r>
      <w:r w:rsidRPr="00401F35">
        <w:rPr>
          <w:rFonts w:eastAsia="楷体_GB2312" w:hint="eastAsia"/>
          <w:sz w:val="28"/>
        </w:rPr>
        <w:t>驱具有降低原油粘度、使原油体积膨胀、降低油水界面张力、轻烃萃取提高微小孔隙中原油动用率等优点。授权公告号为</w:t>
      </w:r>
      <w:r w:rsidRPr="00401F35">
        <w:rPr>
          <w:rFonts w:eastAsia="楷体_GB2312" w:hint="eastAsia"/>
          <w:sz w:val="28"/>
        </w:rPr>
        <w:t>CN112304842B</w:t>
      </w:r>
      <w:r w:rsidRPr="00401F35">
        <w:rPr>
          <w:rFonts w:eastAsia="楷体_GB2312" w:hint="eastAsia"/>
          <w:sz w:val="28"/>
        </w:rPr>
        <w:t>的中国发明专利提供了一种页岩油</w:t>
      </w:r>
      <w:r w:rsidRPr="00401F35">
        <w:rPr>
          <w:rFonts w:eastAsia="楷体_GB2312" w:hint="eastAsia"/>
          <w:sz w:val="28"/>
        </w:rPr>
        <w:t>CO2/N2</w:t>
      </w:r>
      <w:r w:rsidRPr="00401F35">
        <w:rPr>
          <w:rFonts w:eastAsia="楷体_GB2312" w:hint="eastAsia"/>
          <w:sz w:val="28"/>
        </w:rPr>
        <w:t>交替驱替注入量模拟分析方法。该方法根据驱替前后页岩岩心的孔隙率变化和驱油效率的变化得到</w:t>
      </w:r>
      <w:r w:rsidRPr="00401F35">
        <w:rPr>
          <w:rFonts w:eastAsia="楷体_GB2312" w:hint="eastAsia"/>
          <w:sz w:val="28"/>
        </w:rPr>
        <w:t>CO2/N2</w:t>
      </w:r>
      <w:r w:rsidRPr="00401F35">
        <w:rPr>
          <w:rFonts w:eastAsia="楷体_GB2312" w:hint="eastAsia"/>
          <w:sz w:val="28"/>
        </w:rPr>
        <w:t>交替驱替页岩油的注入量调整表达式，提高在实际开采过程中</w:t>
      </w:r>
      <w:r w:rsidRPr="00401F35">
        <w:rPr>
          <w:rFonts w:eastAsia="楷体_GB2312" w:hint="eastAsia"/>
          <w:sz w:val="28"/>
        </w:rPr>
        <w:t>CO2/N2</w:t>
      </w:r>
      <w:r w:rsidRPr="00401F35">
        <w:rPr>
          <w:rFonts w:eastAsia="楷体_GB2312" w:hint="eastAsia"/>
          <w:sz w:val="28"/>
        </w:rPr>
        <w:t>驱油总效率，进而提高页岩油的采出率。</w:t>
      </w:r>
    </w:p>
    <w:p w14:paraId="6481C7B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最小混相压力计算方法的研究：主要包括细管实验法、液滴悬垂法、最小界面张力法等。授权公告号为</w:t>
      </w:r>
      <w:r w:rsidRPr="00401F35">
        <w:rPr>
          <w:rFonts w:eastAsia="楷体_GB2312" w:hint="eastAsia"/>
          <w:sz w:val="28"/>
        </w:rPr>
        <w:t>CN107939356B</w:t>
      </w:r>
      <w:r w:rsidRPr="00401F35">
        <w:rPr>
          <w:rFonts w:eastAsia="楷体_GB2312" w:hint="eastAsia"/>
          <w:sz w:val="28"/>
        </w:rPr>
        <w:t>的中国发明专利提供了一种确定注气近混相驱压力区间的方法及系统。该方法首先获取不同的注入压力与界面张力之间的关系曲线，然后对关系曲线做半对数坐标转换，并进行分段拟合，得到非混相段关系直线和近混相段关系直线，最后根据非混相段关系直线、近混相段关系直线和超低界面张力，确定注气近混相驱压力区间，并且能降低误差、提高结果的准确度，易于实现，成功率高。</w:t>
      </w:r>
    </w:p>
    <w:p w14:paraId="61D781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(3)CO2</w:t>
      </w:r>
      <w:r w:rsidRPr="00401F35">
        <w:rPr>
          <w:rFonts w:eastAsia="楷体_GB2312" w:hint="eastAsia"/>
          <w:sz w:val="28"/>
        </w:rPr>
        <w:t>驱油技术方案研究：由于储层非均质性强，同时</w:t>
      </w:r>
      <w:r w:rsidRPr="00401F35">
        <w:rPr>
          <w:rFonts w:eastAsia="楷体_GB2312" w:hint="eastAsia"/>
          <w:sz w:val="28"/>
        </w:rPr>
        <w:t>CO2</w:t>
      </w:r>
      <w:r w:rsidRPr="00401F35">
        <w:rPr>
          <w:rFonts w:eastAsia="楷体_GB2312" w:hint="eastAsia"/>
          <w:sz w:val="28"/>
        </w:rPr>
        <w:t>驱油过程中极</w:t>
      </w:r>
      <w:r w:rsidRPr="00401F35">
        <w:rPr>
          <w:rFonts w:eastAsia="楷体_GB2312" w:hint="eastAsia"/>
          <w:sz w:val="28"/>
        </w:rPr>
        <w:lastRenderedPageBreak/>
        <w:t>易受粘性指进和重力分异现象的影响，容易出现气窜现象导致驱油效果变差。授权公告号为</w:t>
      </w:r>
      <w:r w:rsidRPr="00401F35">
        <w:rPr>
          <w:rFonts w:eastAsia="楷体_GB2312" w:hint="eastAsia"/>
          <w:sz w:val="28"/>
        </w:rPr>
        <w:t>CN108828136B</w:t>
      </w:r>
      <w:r w:rsidRPr="00401F35">
        <w:rPr>
          <w:rFonts w:eastAsia="楷体_GB2312" w:hint="eastAsia"/>
          <w:sz w:val="28"/>
        </w:rPr>
        <w:t>的中国发明专利提供了一种室内</w:t>
      </w:r>
      <w:r w:rsidRPr="00401F35">
        <w:rPr>
          <w:rFonts w:eastAsia="楷体_GB2312" w:hint="eastAsia"/>
          <w:sz w:val="28"/>
        </w:rPr>
        <w:t>CO2</w:t>
      </w:r>
      <w:r w:rsidRPr="00401F35">
        <w:rPr>
          <w:rFonts w:eastAsia="楷体_GB2312" w:hint="eastAsia"/>
          <w:sz w:val="28"/>
        </w:rPr>
        <w:t>驱油规律的定性定量分析方法。该方法通过记录</w:t>
      </w:r>
      <w:r w:rsidRPr="00401F35">
        <w:rPr>
          <w:rFonts w:eastAsia="楷体_GB2312" w:hint="eastAsia"/>
          <w:sz w:val="28"/>
        </w:rPr>
        <w:t>CO2</w:t>
      </w:r>
      <w:r w:rsidRPr="00401F35">
        <w:rPr>
          <w:rFonts w:eastAsia="楷体_GB2312" w:hint="eastAsia"/>
          <w:sz w:val="28"/>
        </w:rPr>
        <w:t>注入量、原油采出量以及气体采出量来建立产出特征曲线，将</w:t>
      </w:r>
      <w:r w:rsidRPr="00401F35">
        <w:rPr>
          <w:rFonts w:eastAsia="楷体_GB2312" w:hint="eastAsia"/>
          <w:sz w:val="28"/>
        </w:rPr>
        <w:t>CO2</w:t>
      </w:r>
      <w:r w:rsidRPr="00401F35">
        <w:rPr>
          <w:rFonts w:eastAsia="楷体_GB2312" w:hint="eastAsia"/>
          <w:sz w:val="28"/>
        </w:rPr>
        <w:t>驱油过程划分为三个不同阶段：无气采油阶段、见气阶段以及气窜阶段，然后再根据不同阶段中的参数指标变化来判别</w:t>
      </w:r>
      <w:r w:rsidRPr="00401F35">
        <w:rPr>
          <w:rFonts w:eastAsia="楷体_GB2312" w:hint="eastAsia"/>
          <w:sz w:val="28"/>
        </w:rPr>
        <w:t>CO2</w:t>
      </w:r>
      <w:r w:rsidRPr="00401F35">
        <w:rPr>
          <w:rFonts w:eastAsia="楷体_GB2312" w:hint="eastAsia"/>
          <w:sz w:val="28"/>
        </w:rPr>
        <w:t>驱油、气窜规律及提高采收率机理，对</w:t>
      </w:r>
      <w:r w:rsidRPr="00401F35">
        <w:rPr>
          <w:rFonts w:eastAsia="楷体_GB2312" w:hint="eastAsia"/>
          <w:sz w:val="28"/>
        </w:rPr>
        <w:t>CO2</w:t>
      </w:r>
      <w:r w:rsidRPr="00401F35">
        <w:rPr>
          <w:rFonts w:eastAsia="楷体_GB2312" w:hint="eastAsia"/>
          <w:sz w:val="28"/>
        </w:rPr>
        <w:t>驱油具有重要的指导意义。</w:t>
      </w:r>
    </w:p>
    <w:p w14:paraId="239603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(4)CO2</w:t>
      </w:r>
      <w:r w:rsidRPr="00401F35">
        <w:rPr>
          <w:rFonts w:eastAsia="楷体_GB2312" w:hint="eastAsia"/>
          <w:sz w:val="28"/>
        </w:rPr>
        <w:t>埋存相关研究：申请公布号为</w:t>
      </w:r>
      <w:r w:rsidRPr="00401F35">
        <w:rPr>
          <w:rFonts w:eastAsia="楷体_GB2312" w:hint="eastAsia"/>
          <w:sz w:val="28"/>
        </w:rPr>
        <w:t>CN114544463A</w:t>
      </w:r>
      <w:r w:rsidRPr="00401F35">
        <w:rPr>
          <w:rFonts w:eastAsia="楷体_GB2312" w:hint="eastAsia"/>
          <w:sz w:val="28"/>
        </w:rPr>
        <w:t>的中国发明专利提供了一种裂缝性油藏地质体</w:t>
      </w:r>
      <w:r w:rsidRPr="00401F35">
        <w:rPr>
          <w:rFonts w:eastAsia="楷体_GB2312" w:hint="eastAsia"/>
          <w:sz w:val="28"/>
        </w:rPr>
        <w:t>CO2</w:t>
      </w:r>
      <w:r w:rsidRPr="00401F35">
        <w:rPr>
          <w:rFonts w:eastAsia="楷体_GB2312" w:hint="eastAsia"/>
          <w:sz w:val="28"/>
        </w:rPr>
        <w:t>埋存评估方法及装置。该方法获取目标油藏地质体中取得的岩心；通过地层水岩心驱替实验得到岩心的基质渗透率</w:t>
      </w:r>
      <w:r w:rsidRPr="00401F35">
        <w:rPr>
          <w:rFonts w:eastAsia="楷体_GB2312" w:hint="eastAsia"/>
          <w:sz w:val="28"/>
        </w:rPr>
        <w:t>Km</w:t>
      </w:r>
      <w:r w:rsidRPr="00401F35">
        <w:rPr>
          <w:rFonts w:eastAsia="楷体_GB2312" w:hint="eastAsia"/>
          <w:sz w:val="28"/>
        </w:rPr>
        <w:t>；获得带裂缝岩心，计算出裂缝的导流能力</w:t>
      </w:r>
      <w:r w:rsidRPr="00401F35">
        <w:rPr>
          <w:rFonts w:eastAsia="楷体_GB2312" w:hint="eastAsia"/>
          <w:sz w:val="28"/>
        </w:rPr>
        <w:t>K</w:t>
      </w:r>
      <w:r w:rsidRPr="00401F35">
        <w:rPr>
          <w:rFonts w:eastAsia="楷体_GB2312" w:hint="eastAsia"/>
          <w:sz w:val="28"/>
        </w:rPr>
        <w:t>，在具有不同导流能力裂缝的岩心，计算</w:t>
      </w:r>
      <w:r w:rsidRPr="00401F35">
        <w:rPr>
          <w:rFonts w:eastAsia="楷体_GB2312" w:hint="eastAsia"/>
          <w:sz w:val="28"/>
        </w:rPr>
        <w:t>CO2</w:t>
      </w:r>
      <w:r w:rsidRPr="00401F35">
        <w:rPr>
          <w:rFonts w:eastAsia="楷体_GB2312" w:hint="eastAsia"/>
          <w:sz w:val="28"/>
        </w:rPr>
        <w:t>埋存率，得到</w:t>
      </w:r>
      <w:r w:rsidRPr="00401F35">
        <w:rPr>
          <w:rFonts w:eastAsia="楷体_GB2312" w:hint="eastAsia"/>
          <w:sz w:val="28"/>
        </w:rPr>
        <w:t>CO2</w:t>
      </w:r>
      <w:r w:rsidRPr="00401F35">
        <w:rPr>
          <w:rFonts w:eastAsia="楷体_GB2312" w:hint="eastAsia"/>
          <w:sz w:val="28"/>
        </w:rPr>
        <w:t>埋存率与裂缝参数之间的定量关系。</w:t>
      </w:r>
    </w:p>
    <w:p w14:paraId="4D10BD1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(5)CO2</w:t>
      </w:r>
      <w:r w:rsidRPr="00401F35">
        <w:rPr>
          <w:rFonts w:eastAsia="楷体_GB2312" w:hint="eastAsia"/>
          <w:sz w:val="28"/>
        </w:rPr>
        <w:t>在油、水中的溶解度计算模型研究：陈艳芳等研究了</w:t>
      </w:r>
      <w:r w:rsidRPr="00401F35">
        <w:rPr>
          <w:rFonts w:eastAsia="楷体_GB2312" w:hint="eastAsia"/>
          <w:sz w:val="28"/>
        </w:rPr>
        <w:t>CO2</w:t>
      </w:r>
      <w:r w:rsidRPr="00401F35">
        <w:rPr>
          <w:rFonts w:eastAsia="楷体_GB2312" w:hint="eastAsia"/>
          <w:sz w:val="28"/>
        </w:rPr>
        <w:t>埋存量计算公式中涉及的溶解系数确定方法，确定了溶解度的计算模型，得到不同油藏条件下</w:t>
      </w:r>
      <w:r w:rsidRPr="00401F35">
        <w:rPr>
          <w:rFonts w:eastAsia="楷体_GB2312" w:hint="eastAsia"/>
          <w:sz w:val="28"/>
        </w:rPr>
        <w:t>CO2</w:t>
      </w:r>
      <w:r w:rsidRPr="00401F35">
        <w:rPr>
          <w:rFonts w:eastAsia="楷体_GB2312" w:hint="eastAsia"/>
          <w:sz w:val="28"/>
        </w:rPr>
        <w:t>在油和水中的溶解系数，并评估了国内某油田</w:t>
      </w:r>
      <w:r w:rsidRPr="00401F35">
        <w:rPr>
          <w:rFonts w:eastAsia="楷体_GB2312" w:hint="eastAsia"/>
          <w:sz w:val="28"/>
        </w:rPr>
        <w:t>CO2</w:t>
      </w:r>
      <w:r w:rsidRPr="00401F35">
        <w:rPr>
          <w:rFonts w:eastAsia="楷体_GB2312" w:hint="eastAsia"/>
          <w:sz w:val="28"/>
        </w:rPr>
        <w:t>理论埋存潜力和有效埋存潜力。水中溶解系数选用</w:t>
      </w:r>
      <w:r w:rsidRPr="00401F35">
        <w:rPr>
          <w:rFonts w:eastAsia="楷体_GB2312" w:hint="eastAsia"/>
          <w:sz w:val="28"/>
        </w:rPr>
        <w:t>Duan</w:t>
      </w:r>
      <w:r w:rsidRPr="00401F35">
        <w:rPr>
          <w:rFonts w:eastAsia="楷体_GB2312" w:hint="eastAsia"/>
          <w:sz w:val="28"/>
        </w:rPr>
        <w:t>等的预测模型，油中溶解系数选用薛海涛等提出的计算模型。应用这两个基本模型计算</w:t>
      </w:r>
      <w:r w:rsidRPr="00401F35">
        <w:rPr>
          <w:rFonts w:eastAsia="楷体_GB2312" w:hint="eastAsia"/>
          <w:sz w:val="28"/>
        </w:rPr>
        <w:t>CO2</w:t>
      </w:r>
      <w:r w:rsidRPr="00401F35">
        <w:rPr>
          <w:rFonts w:eastAsia="楷体_GB2312" w:hint="eastAsia"/>
          <w:sz w:val="28"/>
        </w:rPr>
        <w:t>在油和水中溶解系数，并将其带入理论埋存量计算公式中求得</w:t>
      </w:r>
      <w:r w:rsidRPr="00401F35">
        <w:rPr>
          <w:rFonts w:eastAsia="楷体_GB2312" w:hint="eastAsia"/>
          <w:sz w:val="28"/>
        </w:rPr>
        <w:t>CO2</w:t>
      </w:r>
      <w:r w:rsidRPr="00401F35">
        <w:rPr>
          <w:rFonts w:eastAsia="楷体_GB2312" w:hint="eastAsia"/>
          <w:sz w:val="28"/>
        </w:rPr>
        <w:t>在油藏中的理论埋存量，所得结果与类比法计算结果相近，验证了该方法的可靠性、正确性。</w:t>
      </w:r>
    </w:p>
    <w:p w14:paraId="1633A7D4"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以上研究成果大多涉及</w:t>
      </w:r>
      <w:r w:rsidRPr="00401F35">
        <w:rPr>
          <w:rFonts w:eastAsia="楷体_GB2312" w:hint="eastAsia"/>
          <w:sz w:val="28"/>
        </w:rPr>
        <w:t>CO2</w:t>
      </w:r>
      <w:r w:rsidRPr="00401F35">
        <w:rPr>
          <w:rFonts w:eastAsia="楷体_GB2312" w:hint="eastAsia"/>
          <w:sz w:val="28"/>
        </w:rPr>
        <w:t>驱油机理和方案设计的研究，然而仅少数涉及</w:t>
      </w:r>
      <w:r w:rsidRPr="00401F35">
        <w:rPr>
          <w:rFonts w:eastAsia="楷体_GB2312" w:hint="eastAsia"/>
          <w:sz w:val="28"/>
        </w:rPr>
        <w:t>CO2</w:t>
      </w:r>
      <w:r w:rsidRPr="00401F35">
        <w:rPr>
          <w:rFonts w:eastAsia="楷体_GB2312" w:hint="eastAsia"/>
          <w:sz w:val="28"/>
        </w:rPr>
        <w:t>封存效率评估的研究，关于</w:t>
      </w:r>
      <w:r w:rsidRPr="00401F35">
        <w:rPr>
          <w:rFonts w:eastAsia="楷体_GB2312" w:hint="eastAsia"/>
          <w:sz w:val="28"/>
        </w:rPr>
        <w:t>CO2</w:t>
      </w:r>
      <w:r w:rsidRPr="00401F35">
        <w:rPr>
          <w:rFonts w:eastAsia="楷体_GB2312" w:hint="eastAsia"/>
          <w:sz w:val="28"/>
        </w:rPr>
        <w:t>产出量精确计量系统的研究更少。</w:t>
      </w:r>
    </w:p>
    <w:p w14:paraId="56BA1C86" w14:textId="77777777" w:rsidR="004F7FEE" w:rsidRPr="00401F35" w:rsidRDefault="004F7FEE" w:rsidP="004F7FEE">
      <w:pPr>
        <w:spacing w:line="540" w:lineRule="exact"/>
        <w:rPr>
          <w:rFonts w:eastAsia="楷体_GB2312"/>
          <w:sz w:val="28"/>
        </w:rPr>
      </w:pPr>
    </w:p>
    <w:p w14:paraId="3CE51679" w14:textId="77777777" w:rsidR="004F7FEE" w:rsidRPr="00840A52" w:rsidRDefault="004F7FEE" w:rsidP="004F7FEE">
      <w:pPr>
        <w:jc w:val="left"/>
        <w:rPr>
          <w:rFonts w:ascii="楷体_GB2312" w:eastAsia="楷体_GB2312"/>
          <w:b/>
          <w:bCs/>
          <w:sz w:val="30"/>
          <w:szCs w:val="30"/>
        </w:rPr>
      </w:pPr>
      <w:r w:rsidRPr="00840A52">
        <w:rPr>
          <w:rFonts w:ascii="楷体_GB2312" w:eastAsia="楷体_GB2312" w:hint="eastAsia"/>
          <w:b/>
          <w:bCs/>
          <w:sz w:val="30"/>
          <w:szCs w:val="30"/>
        </w:rPr>
        <w:t>发明内容</w:t>
      </w:r>
    </w:p>
    <w:p w14:paraId="3B9BF8F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鉴于上述问题，本申请提供了一种井场内二氧化碳产出量计量系统及方法，解决现有对采油井中缺乏</w:t>
      </w:r>
      <w:r w:rsidRPr="00401F35">
        <w:rPr>
          <w:rFonts w:eastAsia="楷体_GB2312" w:hint="eastAsia"/>
          <w:sz w:val="28"/>
        </w:rPr>
        <w:t>CO2</w:t>
      </w:r>
      <w:r w:rsidRPr="00401F35">
        <w:rPr>
          <w:rFonts w:eastAsia="楷体_GB2312" w:hint="eastAsia"/>
          <w:sz w:val="28"/>
        </w:rPr>
        <w:t>产出量精确计量的问题。</w:t>
      </w:r>
    </w:p>
    <w:p w14:paraId="69AB3A3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为实现上述目的，发明人提供了一种井场内二氧化碳产出量计量系统，包括：</w:t>
      </w:r>
    </w:p>
    <w:p w14:paraId="68E4BD3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多相流量计，所述多相流量计与采油井井口的出液管线连接，所述多相流量</w:t>
      </w:r>
      <w:r w:rsidRPr="00401F35">
        <w:rPr>
          <w:rFonts w:eastAsia="楷体_GB2312" w:hint="eastAsia"/>
          <w:sz w:val="28"/>
        </w:rPr>
        <w:lastRenderedPageBreak/>
        <w:t>计用于测量油气水的三相总流量及三相相分率；</w:t>
      </w:r>
    </w:p>
    <w:p w14:paraId="2A3D0A5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取样装置，所述取样装置的取样口连接于多相流量计的后主管线，所述取样装置用于从多相流量计进行取样获得含有油气水的样液，并从样液的液相中析出二氧化碳，得到含有二氧化碳的混合气体；</w:t>
      </w:r>
    </w:p>
    <w:p w14:paraId="02C3113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二氧化碳浓度检测仪，所述二氧化碳浓度检测仪连接于取样装置，所述二氧化碳浓度检测仪检测混合气体中的二氧化碳体积浓度；</w:t>
      </w:r>
    </w:p>
    <w:p w14:paraId="107726E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所述上位机连接于多相流量计、取样装置及二氧化碳浓度检测仪，所述上位机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461BEB7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在一些实施例中，还包括空气过滤器，所述空气过滤器设置在取样装置及二氧化碳浓度检测仪之间，所述空气过滤器用于过滤混合气体中的水分。</w:t>
      </w:r>
    </w:p>
    <w:p w14:paraId="382547F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在一些实施例中，还包括减压阀，所述减压阀设置在取样装置及二氧化碳浓度检测仪之间，所述减压阀用于对气源进行稳压。</w:t>
      </w:r>
    </w:p>
    <w:p w14:paraId="0947963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在一些实施例中，还包括温度传感器及压力传感器，所述温度传感器用于获取取样装置内的温度，所述压力传感器用于获取取样装置内的压力；</w:t>
      </w:r>
    </w:p>
    <w:p w14:paraId="1A5BA0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所述上位机连接于压力传感器及温度传感器，所述上位机还用于根据取样装置的温度及压力获取二氧化碳对应的密度。</w:t>
      </w:r>
    </w:p>
    <w:p w14:paraId="4828BEB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上位机还用于根据二氧化碳在油水中的饱和溶解度计算样液的液相中的二氧化碳的质量时，判断混合气体中二氧化碳的体积浓度是否大于阈值，若大于阈值，则根据取样装置的温度及压力获取二氧化碳在油和水中的对应饱和溶解度，然后根据获取的饱和溶解度进行计算得到二氧化碳在样液的液相中的总质量；若小于阈值，则降低取样装置内的压力；当取样装置的压力大于预设值时，析出的二氧化碳的体积浓度大于阈值，则根据取样装置当前</w:t>
      </w:r>
      <w:r w:rsidRPr="00401F35">
        <w:rPr>
          <w:rFonts w:eastAsia="楷体_GB2312" w:hint="eastAsia"/>
          <w:sz w:val="28"/>
        </w:rPr>
        <w:lastRenderedPageBreak/>
        <w:t>的温度及压力获取二氧化碳在油和水中的对应饱和溶解度；当取样装置内的压力小于预设值，析出的二氧化碳的体积浓度小于阈值，则认定该样液中不含有二氧化碳。</w:t>
      </w:r>
    </w:p>
    <w:p w14:paraId="5E2859A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还提供给了另一个技术方案，一种井场内二氧化碳产出量计量方法，包括以下步骤：</w:t>
      </w:r>
    </w:p>
    <w:p w14:paraId="4D033A5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工况温度和压力的条件下，多相流量计计量采油井的油气水的三相总流量及三相相分率；</w:t>
      </w:r>
    </w:p>
    <w:p w14:paraId="0FE23F6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75A7087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通过二氧化碳浓度检测仪检测混合气体中二氧化碳的体积浓度；</w:t>
      </w:r>
    </w:p>
    <w:p w14:paraId="23FBAF7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根据得到的二氧化碳体积浓度计算得到混合气体中的二氧化碳的体积；</w:t>
      </w:r>
    </w:p>
    <w:p w14:paraId="09874EF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根据混合气体中的二氧化碳的体积及二氧化碳的密度得到混合气体中二氧化碳的质量；</w:t>
      </w:r>
    </w:p>
    <w:p w14:paraId="26ECE7F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根据二氧化碳在油水中的饱和溶解度计算样液的液相中的二氧化碳的质量，进而得到样液中二氧化碳的总质量；</w:t>
      </w:r>
    </w:p>
    <w:p w14:paraId="698BDC3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根据一定时间段内的油气水三相总流量计算得到采油机在该时间段内产出的二氧化碳的总质量。</w:t>
      </w:r>
    </w:p>
    <w:p w14:paraId="358B78D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在一些实施例中，还包括以下步骤：</w:t>
      </w:r>
    </w:p>
    <w:p w14:paraId="42A730D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230A4B9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在一些实施例中，所述根据混合气体中的二氧化碳的体积及二氧化碳的密度得到混合气体中二氧化碳的质量具体包括以下步骤：</w:t>
      </w:r>
    </w:p>
    <w:p w14:paraId="5D02369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38F455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1086E6F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在一些实施例中，所述根据二氧化碳在油水中的饱和溶解度计算样液的液相中的二氧化碳的质量具体包括以下步骤：</w:t>
      </w:r>
    </w:p>
    <w:p w14:paraId="2257A93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判断混合气体中二氧化碳的体积浓度是否大于阈值；</w:t>
      </w:r>
    </w:p>
    <w:p w14:paraId="1804474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若大于阈值，则根据取样装置的温度及压力获取二氧化碳在油和水中的对应饱和溶解度；</w:t>
      </w:r>
    </w:p>
    <w:p w14:paraId="772F388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根据获取的饱和溶解度进行计算得到二氧化碳在样液的液相中的总质量。</w:t>
      </w:r>
    </w:p>
    <w:p w14:paraId="69983C5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若小于阈值，则降低取样装置内的压力；</w:t>
      </w:r>
    </w:p>
    <w:p w14:paraId="104F3F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当取样装置的压力大于预设值时，析出的二氧化碳的体积浓度大于阈值，则根据取样装置当前的温度及压力获取二氧化碳在油和水中的对应饱和溶解度；</w:t>
      </w:r>
    </w:p>
    <w:p w14:paraId="4B49BB0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当取样装置内的压力小于预设值，析出的二氧化碳的体积浓度小于阈值，则认定该样液中不含有二氧化碳。</w:t>
      </w:r>
    </w:p>
    <w:p w14:paraId="6699528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在一些实施例中，还包括对二氧化碳浓度检测仪的标定步骤，具体以下步骤：</w:t>
      </w:r>
    </w:p>
    <w:p w14:paraId="22FF4A4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将二氧化碳浓度检测仪放置在洁净的空气中，并进行自动调零；</w:t>
      </w:r>
    </w:p>
    <w:p w14:paraId="36D236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3977292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进行目标点校准，等待二氧化碳浓度检测仪检测浓度值趋于稳定，完成目标点校准；</w:t>
      </w:r>
    </w:p>
    <w:p w14:paraId="2B71E3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对二氧化碳浓度检测仪通入高纯度氮气对气体管路进行吹扫，使二氧化碳浓度值归零。</w:t>
      </w:r>
    </w:p>
    <w:p w14:paraId="4B41EE7D" w14:textId="77777777" w:rsidR="004F7FEE" w:rsidRPr="00401F35" w:rsidRDefault="004F7FEE" w:rsidP="004F7FEE">
      <w:pPr>
        <w:spacing w:line="540" w:lineRule="exact"/>
        <w:ind w:firstLineChars="202" w:firstLine="566"/>
        <w:rPr>
          <w:rFonts w:eastAsia="楷体_GB2312"/>
          <w:sz w:val="28"/>
        </w:rPr>
      </w:pPr>
    </w:p>
    <w:p w14:paraId="3B6700C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区别于现有技术，上述技术方案，通过多相流量计进行对采油井采集的油气水的三相总流量及三相相分率；通过取样装置对三相流量计的出液管线中油气水混合均匀的三相流体进行取样得到样液，并析出样液的液相中的二氧化碳，得到含有二氧化碳的混合气体，然后将混入气体送入二氧化碳浓度检测仪中进行检测混合气体中二氧化碳的体积浓度，根据得到的二氧化碳体积浓度计算得到混合气体中的二氧化碳的体积，根据混合气体中的二氧化碳的体积及二氧化碳</w:t>
      </w:r>
      <w:r w:rsidRPr="00401F35">
        <w:rPr>
          <w:rFonts w:eastAsia="楷体_GB2312" w:hint="eastAsia"/>
          <w:sz w:val="28"/>
        </w:rPr>
        <w:lastRenderedPageBreak/>
        <w:t>的密度得到混合气体中二氧化碳的质量，根据二氧化碳在油水中的饱和溶解度计算样液的液相中的二氧化碳的质量，将混合气体中的二氧化碳的质量及液相中二氧化碳的质量进行相加即可得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7994FA06" w14:textId="77777777" w:rsidR="004F7FEE" w:rsidRPr="00401F35" w:rsidRDefault="004F7FEE" w:rsidP="004F7FEE">
      <w:pPr>
        <w:spacing w:line="540" w:lineRule="exact"/>
        <w:ind w:firstLineChars="202" w:firstLine="566"/>
        <w:rPr>
          <w:rFonts w:eastAsia="楷体_GB2312"/>
          <w:sz w:val="28"/>
        </w:rPr>
      </w:pPr>
    </w:p>
    <w:p w14:paraId="6348B96E"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上述发明内容相关记载仅是本申请技术方案的概述，为了让本领域普通技术人员能够更清楚地了解本申请的技术方案，进而可以依据说明书的文字及附图记载的内容予以实施，并且为了让本申请的上述目的及其它目的、特征和优点能够更易于理解，以下结合本申请的具体实施方式及附图进行说明。</w:t>
      </w:r>
    </w:p>
    <w:p w14:paraId="77FE9789" w14:textId="77777777" w:rsidR="004F7FEE" w:rsidRPr="00401F35" w:rsidRDefault="004F7FEE" w:rsidP="004F7FEE">
      <w:pPr>
        <w:spacing w:line="540" w:lineRule="exact"/>
        <w:rPr>
          <w:rFonts w:eastAsia="楷体_GB2312"/>
          <w:sz w:val="28"/>
        </w:rPr>
      </w:pPr>
    </w:p>
    <w:p w14:paraId="7D085628" w14:textId="77777777" w:rsidR="004F7FEE" w:rsidRPr="00840A52" w:rsidRDefault="004F7FEE" w:rsidP="004F7FEE">
      <w:pPr>
        <w:jc w:val="left"/>
        <w:rPr>
          <w:rFonts w:ascii="楷体_GB2312" w:eastAsia="楷体_GB2312"/>
          <w:b/>
          <w:bCs/>
          <w:sz w:val="30"/>
          <w:szCs w:val="30"/>
        </w:rPr>
      </w:pPr>
      <w:r w:rsidRPr="00840A52">
        <w:rPr>
          <w:rFonts w:ascii="楷体_GB2312" w:eastAsia="楷体_GB2312" w:hint="eastAsia"/>
          <w:b/>
          <w:bCs/>
          <w:sz w:val="30"/>
          <w:szCs w:val="30"/>
        </w:rPr>
        <w:t>附图说明</w:t>
      </w:r>
    </w:p>
    <w:p w14:paraId="43DE323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附图仅用于示出本申请具体实施方式以及其他相关内容的原理、实现方式、应用、特点以及效果等，并不能认为是对本申请的限制。</w:t>
      </w:r>
    </w:p>
    <w:p w14:paraId="3E3A5C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在说明书附图中：</w:t>
      </w:r>
    </w:p>
    <w:p w14:paraId="5FEDFFA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1</w:t>
      </w:r>
      <w:r w:rsidRPr="00401F35">
        <w:rPr>
          <w:rFonts w:eastAsia="楷体_GB2312" w:hint="eastAsia"/>
          <w:sz w:val="28"/>
        </w:rPr>
        <w:t>为具体实施方式所述井场内二氧化碳产出量计量系统的一种结构示意图；</w:t>
      </w:r>
    </w:p>
    <w:p w14:paraId="4875D8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2</w:t>
      </w:r>
      <w:r w:rsidRPr="00401F35">
        <w:rPr>
          <w:rFonts w:eastAsia="楷体_GB2312" w:hint="eastAsia"/>
          <w:sz w:val="28"/>
        </w:rPr>
        <w:t>为具体实施方式所述井场内二氧化碳产出量计量系统的另一种结构示意图；</w:t>
      </w:r>
    </w:p>
    <w:p w14:paraId="6C0A10B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3</w:t>
      </w:r>
      <w:r w:rsidRPr="00401F35">
        <w:rPr>
          <w:rFonts w:eastAsia="楷体_GB2312" w:hint="eastAsia"/>
          <w:sz w:val="28"/>
        </w:rPr>
        <w:t>为具体实施方式所述井场内二氧化碳产出量计量系统的一种流程示意图；</w:t>
      </w:r>
    </w:p>
    <w:p w14:paraId="59307F8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4</w:t>
      </w:r>
      <w:r w:rsidRPr="00401F35">
        <w:rPr>
          <w:rFonts w:eastAsia="楷体_GB2312" w:hint="eastAsia"/>
          <w:sz w:val="28"/>
        </w:rPr>
        <w:t>为具体实施方式所述步骤</w:t>
      </w:r>
      <w:r w:rsidRPr="00401F35">
        <w:rPr>
          <w:rFonts w:eastAsia="楷体_GB2312" w:hint="eastAsia"/>
          <w:sz w:val="28"/>
        </w:rPr>
        <w:t>S360</w:t>
      </w:r>
      <w:r w:rsidRPr="00401F35">
        <w:rPr>
          <w:rFonts w:eastAsia="楷体_GB2312" w:hint="eastAsia"/>
          <w:sz w:val="28"/>
        </w:rPr>
        <w:t>的一种流程示意图；</w:t>
      </w:r>
    </w:p>
    <w:p w14:paraId="3498E3F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图</w:t>
      </w:r>
      <w:r w:rsidRPr="00401F35">
        <w:rPr>
          <w:rFonts w:eastAsia="楷体_GB2312" w:hint="eastAsia"/>
          <w:sz w:val="28"/>
        </w:rPr>
        <w:t>5</w:t>
      </w:r>
      <w:r w:rsidRPr="00401F35">
        <w:rPr>
          <w:rFonts w:eastAsia="楷体_GB2312" w:hint="eastAsia"/>
          <w:sz w:val="28"/>
        </w:rPr>
        <w:t>为具体实施方式所述对二氧化碳浓度检测仪的标定的步骤的一种流程示意图。</w:t>
      </w:r>
    </w:p>
    <w:p w14:paraId="686E3B9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上述各附图中涉及的附图标记说明如下：</w:t>
      </w:r>
    </w:p>
    <w:p w14:paraId="67F201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110</w:t>
      </w:r>
      <w:r w:rsidRPr="00401F35">
        <w:rPr>
          <w:rFonts w:eastAsia="楷体_GB2312" w:hint="eastAsia"/>
          <w:sz w:val="28"/>
        </w:rPr>
        <w:t>、多相流量计，</w:t>
      </w:r>
    </w:p>
    <w:p w14:paraId="4A3AFFE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120</w:t>
      </w:r>
      <w:r w:rsidRPr="00401F35">
        <w:rPr>
          <w:rFonts w:eastAsia="楷体_GB2312" w:hint="eastAsia"/>
          <w:sz w:val="28"/>
        </w:rPr>
        <w:t>、取样装置，</w:t>
      </w:r>
    </w:p>
    <w:p w14:paraId="54789E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130</w:t>
      </w:r>
      <w:r w:rsidRPr="00401F35">
        <w:rPr>
          <w:rFonts w:eastAsia="楷体_GB2312" w:hint="eastAsia"/>
          <w:sz w:val="28"/>
        </w:rPr>
        <w:t>、二氧化碳浓度检测仪，</w:t>
      </w:r>
    </w:p>
    <w:p w14:paraId="3275F20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140</w:t>
      </w:r>
      <w:r w:rsidRPr="00401F35">
        <w:rPr>
          <w:rFonts w:eastAsia="楷体_GB2312" w:hint="eastAsia"/>
          <w:sz w:val="28"/>
        </w:rPr>
        <w:t>、上位机，</w:t>
      </w:r>
    </w:p>
    <w:p w14:paraId="71D2705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150</w:t>
      </w:r>
      <w:r w:rsidRPr="00401F35">
        <w:rPr>
          <w:rFonts w:eastAsia="楷体_GB2312" w:hint="eastAsia"/>
          <w:sz w:val="28"/>
        </w:rPr>
        <w:t>、空气过滤器，</w:t>
      </w:r>
    </w:p>
    <w:p w14:paraId="312BF71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160</w:t>
      </w:r>
      <w:r w:rsidRPr="00401F35">
        <w:rPr>
          <w:rFonts w:eastAsia="楷体_GB2312" w:hint="eastAsia"/>
          <w:sz w:val="28"/>
        </w:rPr>
        <w:t>、减压阀，</w:t>
      </w:r>
    </w:p>
    <w:p w14:paraId="7EB23BF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170</w:t>
      </w:r>
      <w:r w:rsidRPr="00401F35">
        <w:rPr>
          <w:rFonts w:eastAsia="楷体_GB2312" w:hint="eastAsia"/>
          <w:sz w:val="28"/>
        </w:rPr>
        <w:t>、单向阀，</w:t>
      </w:r>
    </w:p>
    <w:p w14:paraId="16B43992"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180</w:t>
      </w:r>
      <w:r w:rsidRPr="00401F35">
        <w:rPr>
          <w:rFonts w:eastAsia="楷体_GB2312" w:hint="eastAsia"/>
          <w:sz w:val="28"/>
        </w:rPr>
        <w:t>、电磁阀。</w:t>
      </w:r>
    </w:p>
    <w:p w14:paraId="1B1155CE" w14:textId="77777777" w:rsidR="004F7FEE" w:rsidRPr="00401F35" w:rsidRDefault="004F7FEE" w:rsidP="004F7FEE">
      <w:pPr>
        <w:spacing w:line="540" w:lineRule="exact"/>
        <w:rPr>
          <w:rFonts w:eastAsia="楷体_GB2312"/>
          <w:sz w:val="28"/>
        </w:rPr>
      </w:pPr>
    </w:p>
    <w:p w14:paraId="0315896B" w14:textId="77777777" w:rsidR="004F7FEE" w:rsidRPr="00D268D4" w:rsidRDefault="004F7FEE" w:rsidP="004F7FEE">
      <w:pPr>
        <w:jc w:val="left"/>
        <w:rPr>
          <w:rFonts w:ascii="楷体_GB2312" w:eastAsia="楷体_GB2312"/>
          <w:b/>
          <w:bCs/>
          <w:sz w:val="30"/>
          <w:szCs w:val="30"/>
        </w:rPr>
      </w:pPr>
      <w:r w:rsidRPr="00D268D4">
        <w:rPr>
          <w:rFonts w:ascii="楷体_GB2312" w:eastAsia="楷体_GB2312" w:hint="eastAsia"/>
          <w:b/>
          <w:bCs/>
          <w:sz w:val="30"/>
          <w:szCs w:val="30"/>
        </w:rPr>
        <w:t>具体实施方式</w:t>
      </w:r>
    </w:p>
    <w:p w14:paraId="6C458F9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为详细说明本申请可能的应用场景，技术原理，可实施的具体方案，能实现目的与效果等，以下结合所列举的具体实施例并配合附图详予说明。本文所记载的实施例仅用于更加清楚地说明本申请的技术方案，因此只作为示例，而不能以此来限制本申请的保护范围。</w:t>
      </w:r>
    </w:p>
    <w:p w14:paraId="43A22C6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文中提及“实施例”意味着，结合实施例描述的特定特征、结构或特性可以包含在本申请的至少一个实施例中。在说明书中各个位置出现的“实施例”一词并不一定指代相同的实施例，亦不特别限定其与其它实施例之间的独立性或关联性。原则上，在本申请中，只要不存在技术矛盾或冲突，各实施例中所提到的各项技术特征均可以以任意方式进行组合，以形成相应的可实施的技术方案。</w:t>
      </w:r>
    </w:p>
    <w:p w14:paraId="3F8F7F0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除非另有定义，本文所使用的技术术语的含义与本申请所属技术领域的技术人员通常理解的含义相同；本文中对相关术语的使用只是为了描述具体的实施例，而不是旨在限制本申请。</w:t>
      </w:r>
    </w:p>
    <w:p w14:paraId="7F0A290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在本申请的描述中，用语“和</w:t>
      </w:r>
      <w:r w:rsidRPr="00401F35">
        <w:rPr>
          <w:rFonts w:eastAsia="楷体_GB2312" w:hint="eastAsia"/>
          <w:sz w:val="28"/>
        </w:rPr>
        <w:t>/</w:t>
      </w:r>
      <w:r w:rsidRPr="00401F35">
        <w:rPr>
          <w:rFonts w:eastAsia="楷体_GB2312" w:hint="eastAsia"/>
          <w:sz w:val="28"/>
        </w:rPr>
        <w:t>或”是一种用于描述对象之间逻辑关系的表述，表示可以存在三种关系，例如</w:t>
      </w:r>
      <w:r w:rsidRPr="00401F35">
        <w:rPr>
          <w:rFonts w:eastAsia="楷体_GB2312" w:hint="eastAsia"/>
          <w:sz w:val="28"/>
        </w:rPr>
        <w:t>A</w:t>
      </w:r>
      <w:r w:rsidRPr="00401F35">
        <w:rPr>
          <w:rFonts w:eastAsia="楷体_GB2312" w:hint="eastAsia"/>
          <w:sz w:val="28"/>
        </w:rPr>
        <w:t>和</w:t>
      </w:r>
      <w:r w:rsidRPr="00401F35">
        <w:rPr>
          <w:rFonts w:eastAsia="楷体_GB2312" w:hint="eastAsia"/>
          <w:sz w:val="28"/>
        </w:rPr>
        <w:t>/</w:t>
      </w:r>
      <w:r w:rsidRPr="00401F35">
        <w:rPr>
          <w:rFonts w:eastAsia="楷体_GB2312" w:hint="eastAsia"/>
          <w:sz w:val="28"/>
        </w:rPr>
        <w:t>或</w:t>
      </w:r>
      <w:r w:rsidRPr="00401F35">
        <w:rPr>
          <w:rFonts w:eastAsia="楷体_GB2312" w:hint="eastAsia"/>
          <w:sz w:val="28"/>
        </w:rPr>
        <w:t>B</w:t>
      </w:r>
      <w:r w:rsidRPr="00401F35">
        <w:rPr>
          <w:rFonts w:eastAsia="楷体_GB2312" w:hint="eastAsia"/>
          <w:sz w:val="28"/>
        </w:rPr>
        <w:t>，表示：存在</w:t>
      </w:r>
      <w:r w:rsidRPr="00401F35">
        <w:rPr>
          <w:rFonts w:eastAsia="楷体_GB2312" w:hint="eastAsia"/>
          <w:sz w:val="28"/>
        </w:rPr>
        <w:t>A</w:t>
      </w:r>
      <w:r w:rsidRPr="00401F35">
        <w:rPr>
          <w:rFonts w:eastAsia="楷体_GB2312" w:hint="eastAsia"/>
          <w:sz w:val="28"/>
        </w:rPr>
        <w:t>，存在</w:t>
      </w:r>
      <w:r w:rsidRPr="00401F35">
        <w:rPr>
          <w:rFonts w:eastAsia="楷体_GB2312" w:hint="eastAsia"/>
          <w:sz w:val="28"/>
        </w:rPr>
        <w:t>B</w:t>
      </w:r>
      <w:r w:rsidRPr="00401F35">
        <w:rPr>
          <w:rFonts w:eastAsia="楷体_GB2312" w:hint="eastAsia"/>
          <w:sz w:val="28"/>
        </w:rPr>
        <w:t>，以及同时存在</w:t>
      </w:r>
      <w:r w:rsidRPr="00401F35">
        <w:rPr>
          <w:rFonts w:eastAsia="楷体_GB2312" w:hint="eastAsia"/>
          <w:sz w:val="28"/>
        </w:rPr>
        <w:t>A</w:t>
      </w:r>
      <w:r w:rsidRPr="00401F35">
        <w:rPr>
          <w:rFonts w:eastAsia="楷体_GB2312" w:hint="eastAsia"/>
          <w:sz w:val="28"/>
        </w:rPr>
        <w:t>和</w:t>
      </w:r>
      <w:r w:rsidRPr="00401F35">
        <w:rPr>
          <w:rFonts w:eastAsia="楷体_GB2312" w:hint="eastAsia"/>
          <w:sz w:val="28"/>
        </w:rPr>
        <w:t>B</w:t>
      </w:r>
      <w:r w:rsidRPr="00401F35">
        <w:rPr>
          <w:rFonts w:eastAsia="楷体_GB2312" w:hint="eastAsia"/>
          <w:sz w:val="28"/>
        </w:rPr>
        <w:t>这三种情况。另外，本文中字符“</w:t>
      </w:r>
      <w:r w:rsidRPr="00401F35">
        <w:rPr>
          <w:rFonts w:eastAsia="楷体_GB2312" w:hint="eastAsia"/>
          <w:sz w:val="28"/>
        </w:rPr>
        <w:t>/</w:t>
      </w:r>
      <w:r w:rsidRPr="00401F35">
        <w:rPr>
          <w:rFonts w:eastAsia="楷体_GB2312" w:hint="eastAsia"/>
          <w:sz w:val="28"/>
        </w:rPr>
        <w:t>”一般表示前后关联对象是一</w:t>
      </w:r>
      <w:r w:rsidRPr="00401F35">
        <w:rPr>
          <w:rFonts w:eastAsia="楷体_GB2312" w:hint="eastAsia"/>
          <w:sz w:val="28"/>
        </w:rPr>
        <w:lastRenderedPageBreak/>
        <w:t>种“或”的逻辑关系。</w:t>
      </w:r>
    </w:p>
    <w:p w14:paraId="43D4F5C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在本申请中，诸如“第一”和“第二”之类的用语仅仅用来将一个实体或者操作与另一个实体或操作区分开来，而不一定要求或者暗示这些实体或操作之间存在任何实际的数量、主次或顺序等关系。</w:t>
      </w:r>
    </w:p>
    <w:p w14:paraId="5BE637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没有更多限制的情况下，在本申请中，语句中所使用的“包括”、“包含”、“具有”或者其他类似的表述，意在涵盖非排他性的包含，这些表述并不排除在包括所述要素的过程、方法或者产品中还可以存在另外的要素，从而使得包括一系列要素的过程、方法或者产品中不仅可以包括那些限定的要素，而且还可以包括没有明确列出的其他要素，或者还包括为这种过程、方法或者产品所固有的要素。</w:t>
      </w:r>
    </w:p>
    <w:p w14:paraId="29DE94C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与《审查指南》中的理解相同，在本申请中，“大于”、“小于”、“超过”等表述理解为不包括本数；“以上”、“以下”、“以内”等表述理解为包括本数。此外，在本申请实施例的描述中“多个”的含义是两个以上（包括两个），与之类似的与“多”相关的表述亦做此类理解，例如“多组”、“多次”等，除非另有明确具体的限定。</w:t>
      </w:r>
    </w:p>
    <w:p w14:paraId="5AFF812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本申请实施例的描述中，所使用的与空间相关的表述，诸如“中心”“纵向”“横向”“长度”“宽度”“厚度”“上”“下”“前”“后”“左”“右”“竖直”“水平”“垂直”“顶”“底”“内”“外”“顺时针”“逆时针”“轴向”“径向”“周向”等，所指示的方位或位置关系是基于具体实施例或附图所示的方位或位置关系，仅是为了便于描述本申请的具体实施例或便于读者理解，而不是指示或暗示所指的装置或部件必须具有特定的位置、特定的方位、或以特定的方位构造或操作，因此不能理解为对本申请实施例的限制。</w:t>
      </w:r>
    </w:p>
    <w:p w14:paraId="170B42C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除非另有明确的规定或限定，在本申请实施例的描述中，所使用的“安装”“相连”“连接”“固定”“设置”等用语应做广义理解。例如，所述“连接”可以是固定连接，也可以是可拆卸连接，或成一体设置；其可以是机械连接，也可以是电连接，也可以是通信连接；其可以是直接相连，也可以通过中间媒介间接</w:t>
      </w:r>
      <w:r w:rsidRPr="00401F35">
        <w:rPr>
          <w:rFonts w:eastAsia="楷体_GB2312" w:hint="eastAsia"/>
          <w:sz w:val="28"/>
        </w:rPr>
        <w:lastRenderedPageBreak/>
        <w:t>相连；其可以是两个元件内部的连通或两个元件的相互作用关系。对于本申请所属技术领域的技术人员而言，可以根据具体情况理解上述用语在本申请实施例中的具体含义。</w:t>
      </w:r>
    </w:p>
    <w:p w14:paraId="260CFB2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1-2</w:t>
      </w:r>
      <w:r w:rsidRPr="00401F35">
        <w:rPr>
          <w:rFonts w:eastAsia="楷体_GB2312" w:hint="eastAsia"/>
          <w:sz w:val="28"/>
        </w:rPr>
        <w:t>，本实施例提供了一种井场内二氧化碳产出量计量系统，包括：</w:t>
      </w:r>
    </w:p>
    <w:p w14:paraId="5B0B9F2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多相流量计</w:t>
      </w:r>
      <w:r w:rsidRPr="00401F35">
        <w:rPr>
          <w:rFonts w:eastAsia="楷体_GB2312" w:hint="eastAsia"/>
          <w:sz w:val="28"/>
        </w:rPr>
        <w:t>110</w:t>
      </w:r>
      <w:r w:rsidRPr="00401F35">
        <w:rPr>
          <w:rFonts w:eastAsia="楷体_GB2312" w:hint="eastAsia"/>
          <w:sz w:val="28"/>
        </w:rPr>
        <w:t>，所述多相流量计</w:t>
      </w:r>
      <w:r w:rsidRPr="00401F35">
        <w:rPr>
          <w:rFonts w:eastAsia="楷体_GB2312" w:hint="eastAsia"/>
          <w:sz w:val="28"/>
        </w:rPr>
        <w:t>110</w:t>
      </w:r>
      <w:r w:rsidRPr="00401F35">
        <w:rPr>
          <w:rFonts w:eastAsia="楷体_GB2312" w:hint="eastAsia"/>
          <w:sz w:val="28"/>
        </w:rPr>
        <w:t>与采油井井口的出液管线连接，所述多相流量计</w:t>
      </w:r>
      <w:r w:rsidRPr="00401F35">
        <w:rPr>
          <w:rFonts w:eastAsia="楷体_GB2312" w:hint="eastAsia"/>
          <w:sz w:val="28"/>
        </w:rPr>
        <w:t>110</w:t>
      </w:r>
      <w:r w:rsidRPr="00401F35">
        <w:rPr>
          <w:rFonts w:eastAsia="楷体_GB2312" w:hint="eastAsia"/>
          <w:sz w:val="28"/>
        </w:rPr>
        <w:t>用于测量油气水的三相总流量及三相相分率；多相流量计</w:t>
      </w:r>
      <w:r w:rsidRPr="00401F35">
        <w:rPr>
          <w:rFonts w:eastAsia="楷体_GB2312" w:hint="eastAsia"/>
          <w:sz w:val="28"/>
        </w:rPr>
        <w:t>110</w:t>
      </w:r>
      <w:r w:rsidRPr="00401F35">
        <w:rPr>
          <w:rFonts w:eastAsia="楷体_GB2312" w:hint="eastAsia"/>
          <w:sz w:val="28"/>
        </w:rPr>
        <w:t>与井口出液管线法兰连接，测量油气水三相总流量以及三相相分率，其中相分率测量范围均为</w:t>
      </w:r>
      <w:r w:rsidRPr="00401F35">
        <w:rPr>
          <w:rFonts w:eastAsia="楷体_GB2312" w:hint="eastAsia"/>
          <w:sz w:val="28"/>
        </w:rPr>
        <w:t>0-100%</w:t>
      </w:r>
      <w:r w:rsidRPr="00401F35">
        <w:rPr>
          <w:rFonts w:eastAsia="楷体_GB2312" w:hint="eastAsia"/>
          <w:sz w:val="28"/>
        </w:rPr>
        <w:t>；多相流量计</w:t>
      </w:r>
      <w:r w:rsidRPr="00401F35">
        <w:rPr>
          <w:rFonts w:eastAsia="楷体_GB2312" w:hint="eastAsia"/>
          <w:sz w:val="28"/>
        </w:rPr>
        <w:t>110</w:t>
      </w:r>
      <w:r w:rsidRPr="00401F35">
        <w:rPr>
          <w:rFonts w:eastAsia="楷体_GB2312" w:hint="eastAsia"/>
          <w:sz w:val="28"/>
        </w:rPr>
        <w:t>自带温度传感器和压力传感器，实时测量流体温度和压力。三相相分率指体积含气率、含水率和含油率，含气率范围为</w:t>
      </w:r>
      <w:r w:rsidRPr="00401F35">
        <w:rPr>
          <w:rFonts w:eastAsia="楷体_GB2312" w:hint="eastAsia"/>
          <w:sz w:val="28"/>
        </w:rPr>
        <w:t>0%-100%</w:t>
      </w:r>
      <w:r w:rsidRPr="00401F35">
        <w:rPr>
          <w:rFonts w:eastAsia="楷体_GB2312" w:hint="eastAsia"/>
          <w:sz w:val="28"/>
        </w:rPr>
        <w:t>。</w:t>
      </w:r>
    </w:p>
    <w:p w14:paraId="67E52D1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，所述取样装置</w:t>
      </w:r>
      <w:r w:rsidRPr="00401F35">
        <w:rPr>
          <w:rFonts w:eastAsia="楷体_GB2312" w:hint="eastAsia"/>
          <w:sz w:val="28"/>
        </w:rPr>
        <w:t>120</w:t>
      </w:r>
      <w:r w:rsidRPr="00401F35">
        <w:rPr>
          <w:rFonts w:eastAsia="楷体_GB2312" w:hint="eastAsia"/>
          <w:sz w:val="28"/>
        </w:rPr>
        <w:t>的取样口连接于多相流量计</w:t>
      </w:r>
      <w:r w:rsidRPr="00401F35">
        <w:rPr>
          <w:rFonts w:eastAsia="楷体_GB2312" w:hint="eastAsia"/>
          <w:sz w:val="28"/>
        </w:rPr>
        <w:t>110</w:t>
      </w:r>
      <w:r w:rsidRPr="00401F35">
        <w:rPr>
          <w:rFonts w:eastAsia="楷体_GB2312" w:hint="eastAsia"/>
          <w:sz w:val="28"/>
        </w:rPr>
        <w:t>的后主管线，所述取样装置</w:t>
      </w:r>
      <w:r w:rsidRPr="00401F35">
        <w:rPr>
          <w:rFonts w:eastAsia="楷体_GB2312" w:hint="eastAsia"/>
          <w:sz w:val="28"/>
        </w:rPr>
        <w:t>120</w:t>
      </w:r>
      <w:r w:rsidRPr="00401F35">
        <w:rPr>
          <w:rFonts w:eastAsia="楷体_GB2312" w:hint="eastAsia"/>
          <w:sz w:val="28"/>
        </w:rPr>
        <w:t>用于从多相流量计</w:t>
      </w:r>
      <w:r w:rsidRPr="00401F35">
        <w:rPr>
          <w:rFonts w:eastAsia="楷体_GB2312" w:hint="eastAsia"/>
          <w:sz w:val="28"/>
        </w:rPr>
        <w:t>110</w:t>
      </w:r>
      <w:r w:rsidRPr="00401F35">
        <w:rPr>
          <w:rFonts w:eastAsia="楷体_GB2312" w:hint="eastAsia"/>
          <w:sz w:val="28"/>
        </w:rPr>
        <w:t>进行取样获得含有油气水的样液，并从样液的液相中析出二氧化碳，得到含有二氧化碳的混合气体，混合气体为取样装置</w:t>
      </w:r>
      <w:r w:rsidRPr="00401F35">
        <w:rPr>
          <w:rFonts w:eastAsia="楷体_GB2312" w:hint="eastAsia"/>
          <w:sz w:val="28"/>
        </w:rPr>
        <w:t>120</w:t>
      </w:r>
      <w:r w:rsidRPr="00401F35">
        <w:rPr>
          <w:rFonts w:eastAsia="楷体_GB2312" w:hint="eastAsia"/>
          <w:sz w:val="28"/>
        </w:rPr>
        <w:t>内原本含有的气体和液相降压后析出的气体；取样装置</w:t>
      </w:r>
      <w:r w:rsidRPr="00401F35">
        <w:rPr>
          <w:rFonts w:eastAsia="楷体_GB2312" w:hint="eastAsia"/>
          <w:sz w:val="28"/>
        </w:rPr>
        <w:t>120</w:t>
      </w:r>
      <w:r w:rsidRPr="00401F35">
        <w:rPr>
          <w:rFonts w:eastAsia="楷体_GB2312" w:hint="eastAsia"/>
          <w:sz w:val="28"/>
        </w:rPr>
        <w:t>在多相流量计</w:t>
      </w:r>
      <w:r w:rsidRPr="00401F35">
        <w:rPr>
          <w:rFonts w:eastAsia="楷体_GB2312" w:hint="eastAsia"/>
          <w:sz w:val="28"/>
        </w:rPr>
        <w:t>110</w:t>
      </w:r>
      <w:r w:rsidRPr="00401F35">
        <w:rPr>
          <w:rFonts w:eastAsia="楷体_GB2312" w:hint="eastAsia"/>
          <w:sz w:val="28"/>
        </w:rPr>
        <w:t>后主管线进行取样，中间用单向阀</w:t>
      </w:r>
      <w:r w:rsidRPr="00401F35">
        <w:rPr>
          <w:rFonts w:eastAsia="楷体_GB2312" w:hint="eastAsia"/>
          <w:sz w:val="28"/>
        </w:rPr>
        <w:t>170</w:t>
      </w:r>
      <w:r w:rsidRPr="00401F35">
        <w:rPr>
          <w:rFonts w:eastAsia="楷体_GB2312" w:hint="eastAsia"/>
          <w:sz w:val="28"/>
        </w:rPr>
        <w:t>控制，只允许流体从主管线流向取样装置</w:t>
      </w:r>
      <w:r w:rsidRPr="00401F35">
        <w:rPr>
          <w:rFonts w:eastAsia="楷体_GB2312" w:hint="eastAsia"/>
          <w:sz w:val="28"/>
        </w:rPr>
        <w:t>120</w:t>
      </w: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取样体积</w:t>
      </w:r>
      <w:r w:rsidRPr="00401F35">
        <w:rPr>
          <w:rFonts w:eastAsia="楷体_GB2312" w:hint="eastAsia"/>
          <w:sz w:val="28"/>
        </w:rPr>
        <w:t>(L)</w:t>
      </w:r>
      <w:r w:rsidRPr="00401F35">
        <w:rPr>
          <w:rFonts w:eastAsia="楷体_GB2312" w:hint="eastAsia"/>
          <w:sz w:val="28"/>
        </w:rPr>
        <w:t>由多相流量计</w:t>
      </w:r>
      <w:r w:rsidRPr="00401F35">
        <w:rPr>
          <w:rFonts w:eastAsia="楷体_GB2312" w:hint="eastAsia"/>
          <w:sz w:val="28"/>
        </w:rPr>
        <w:t>110</w:t>
      </w:r>
      <w:r w:rsidRPr="00401F35">
        <w:rPr>
          <w:rFonts w:eastAsia="楷体_GB2312" w:hint="eastAsia"/>
          <w:sz w:val="28"/>
        </w:rPr>
        <w:t>所测含气率决定，计算公式如下：</w:t>
      </w:r>
    </w:p>
    <w:p w14:paraId="5DFF1B8D" w14:textId="77777777" w:rsidR="004F7FEE" w:rsidRPr="00401F35" w:rsidRDefault="00000000" w:rsidP="00673942">
      <w:pPr>
        <w:spacing w:afterLines="50" w:after="156"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=(L</m:t>
          </m:r>
          <m:r>
            <m:rPr>
              <m:sty m:val="p"/>
            </m:rPr>
            <w:rPr>
              <w:rFonts w:ascii="微软雅黑" w:eastAsia="微软雅黑" w:hAnsi="微软雅黑" w:cs="微软雅黑" w:hint="eastAsia"/>
              <w:sz w:val="28"/>
            </w:rPr>
            <m:t>-</m:t>
          </m:r>
          <m:r>
            <m:rPr>
              <m:sty m:val="p"/>
            </m:rPr>
            <w:rPr>
              <w:rFonts w:ascii="Cambria Math" w:eastAsia="楷体_GB2312" w:hAnsi="Cambria Math" w:hint="eastAsia"/>
              <w:sz w:val="28"/>
            </w:rPr>
            <m:t>0.1)</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gas</m:t>
              </m:r>
            </m:sub>
          </m:sSub>
          <m:r>
            <m:rPr>
              <m:sty m:val="p"/>
            </m:rPr>
            <w:rPr>
              <w:rFonts w:ascii="Cambria Math" w:eastAsia="楷体_GB2312" w:hAnsi="Cambria Math" w:hint="eastAsia"/>
              <w:sz w:val="28"/>
            </w:rPr>
            <m:t>+0.1</m:t>
          </m:r>
        </m:oMath>
      </m:oMathPara>
    </w:p>
    <w:p w14:paraId="1ED0CE6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为取样总体积，单位为升，</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gas</m:t>
            </m:r>
          </m:sub>
        </m:sSub>
      </m:oMath>
      <w:r w:rsidRPr="00401F35">
        <w:rPr>
          <w:rFonts w:eastAsia="楷体_GB2312" w:hint="eastAsia"/>
          <w:sz w:val="28"/>
        </w:rPr>
        <w:t>为含气率。</w:t>
      </w:r>
    </w:p>
    <w:p w14:paraId="4B8B51F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容积可由内部活塞杆控制，若含气率不为</w:t>
      </w:r>
      <w:r w:rsidRPr="00401F35">
        <w:rPr>
          <w:rFonts w:eastAsia="楷体_GB2312" w:hint="eastAsia"/>
          <w:sz w:val="28"/>
        </w:rPr>
        <w:t>100%</w:t>
      </w:r>
      <w:r w:rsidRPr="00401F35">
        <w:rPr>
          <w:rFonts w:eastAsia="楷体_GB2312" w:hint="eastAsia"/>
          <w:sz w:val="28"/>
        </w:rPr>
        <w:t>，则控制活塞杆增大取样装置</w:t>
      </w:r>
      <w:r w:rsidRPr="00401F35">
        <w:rPr>
          <w:rFonts w:eastAsia="楷体_GB2312" w:hint="eastAsia"/>
          <w:sz w:val="28"/>
        </w:rPr>
        <w:t>120</w:t>
      </w:r>
      <w:r w:rsidRPr="00401F35">
        <w:rPr>
          <w:rFonts w:eastAsia="楷体_GB2312" w:hint="eastAsia"/>
          <w:sz w:val="28"/>
        </w:rPr>
        <w:t>内部容积，从而降低内部压力，使一部分</w:t>
      </w:r>
      <w:r w:rsidRPr="00401F35">
        <w:rPr>
          <w:rFonts w:eastAsia="楷体_GB2312" w:hint="eastAsia"/>
          <w:sz w:val="28"/>
        </w:rPr>
        <w:t>CO2</w:t>
      </w:r>
      <w:r w:rsidRPr="00401F35">
        <w:rPr>
          <w:rFonts w:eastAsia="楷体_GB2312" w:hint="eastAsia"/>
          <w:sz w:val="28"/>
        </w:rPr>
        <w:t>从液相中析出，气体体积的增大也有利于后续</w:t>
      </w:r>
      <w:r w:rsidRPr="00401F35">
        <w:rPr>
          <w:rFonts w:eastAsia="楷体_GB2312" w:hint="eastAsia"/>
          <w:sz w:val="28"/>
        </w:rPr>
        <w:t>CO2</w:t>
      </w:r>
      <w:r w:rsidRPr="00401F35">
        <w:rPr>
          <w:rFonts w:eastAsia="楷体_GB2312" w:hint="eastAsia"/>
          <w:sz w:val="28"/>
        </w:rPr>
        <w:t>浓度测量，然后取样装置</w:t>
      </w:r>
      <w:r w:rsidRPr="00401F35">
        <w:rPr>
          <w:rFonts w:eastAsia="楷体_GB2312" w:hint="eastAsia"/>
          <w:sz w:val="28"/>
        </w:rPr>
        <w:t>120</w:t>
      </w:r>
      <w:r w:rsidRPr="00401F35">
        <w:rPr>
          <w:rFonts w:eastAsia="楷体_GB2312" w:hint="eastAsia"/>
          <w:sz w:val="28"/>
        </w:rPr>
        <w:t>静置一段时间。</w:t>
      </w:r>
    </w:p>
    <w:p w14:paraId="3AD5011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w:t>
      </w:r>
      <w:r w:rsidRPr="00401F35">
        <w:rPr>
          <w:rFonts w:eastAsia="楷体_GB2312" w:hint="eastAsia"/>
          <w:sz w:val="28"/>
        </w:rPr>
        <w:t>130</w:t>
      </w:r>
      <w:r w:rsidRPr="00401F35">
        <w:rPr>
          <w:rFonts w:eastAsia="楷体_GB2312" w:hint="eastAsia"/>
          <w:sz w:val="28"/>
        </w:rPr>
        <w:t>，所述二氧化碳浓度检测仪连接于取样装置</w:t>
      </w:r>
      <w:r w:rsidRPr="00401F35">
        <w:rPr>
          <w:rFonts w:eastAsia="楷体_GB2312" w:hint="eastAsia"/>
          <w:sz w:val="28"/>
        </w:rPr>
        <w:t>120</w:t>
      </w:r>
      <w:r w:rsidRPr="00401F35">
        <w:rPr>
          <w:rFonts w:eastAsia="楷体_GB2312" w:hint="eastAsia"/>
          <w:sz w:val="28"/>
        </w:rPr>
        <w:t>，所述二氧化碳浓度检测仪</w:t>
      </w:r>
      <w:r w:rsidRPr="00401F35">
        <w:rPr>
          <w:rFonts w:eastAsia="楷体_GB2312" w:hint="eastAsia"/>
          <w:sz w:val="28"/>
        </w:rPr>
        <w:t>130</w:t>
      </w:r>
      <w:r w:rsidRPr="00401F35">
        <w:rPr>
          <w:rFonts w:eastAsia="楷体_GB2312" w:hint="eastAsia"/>
          <w:sz w:val="28"/>
        </w:rPr>
        <w:t>检测混合气体中的二氧化碳体积浓度；二氧化碳浓度检测仪</w:t>
      </w:r>
      <w:r w:rsidRPr="00401F35">
        <w:rPr>
          <w:rFonts w:eastAsia="楷体_GB2312" w:hint="eastAsia"/>
          <w:sz w:val="28"/>
        </w:rPr>
        <w:t>130</w:t>
      </w:r>
      <w:r w:rsidRPr="00401F35">
        <w:rPr>
          <w:rFonts w:eastAsia="楷体_GB2312" w:hint="eastAsia"/>
          <w:sz w:val="28"/>
        </w:rPr>
        <w:t>是气体检测系统的一部分，可同时记录</w:t>
      </w:r>
      <w:r w:rsidRPr="00401F35">
        <w:rPr>
          <w:rFonts w:eastAsia="楷体_GB2312" w:hint="eastAsia"/>
          <w:sz w:val="28"/>
        </w:rPr>
        <w:t>CO2</w:t>
      </w:r>
      <w:r w:rsidRPr="00401F35">
        <w:rPr>
          <w:rFonts w:eastAsia="楷体_GB2312" w:hint="eastAsia"/>
          <w:sz w:val="28"/>
        </w:rPr>
        <w:t>体积浓度、累积流</w:t>
      </w:r>
      <w:r w:rsidRPr="00401F35">
        <w:rPr>
          <w:rFonts w:eastAsia="楷体_GB2312" w:hint="eastAsia"/>
          <w:sz w:val="28"/>
        </w:rPr>
        <w:lastRenderedPageBreak/>
        <w:t>量及累积质量等参数</w:t>
      </w:r>
    </w:p>
    <w:p w14:paraId="1897D9A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上位机</w:t>
      </w:r>
      <w:r w:rsidRPr="00401F35">
        <w:rPr>
          <w:rFonts w:eastAsia="楷体_GB2312" w:hint="eastAsia"/>
          <w:sz w:val="28"/>
        </w:rPr>
        <w:t>140</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连接于多相流量计</w:t>
      </w:r>
      <w:r w:rsidRPr="00401F35">
        <w:rPr>
          <w:rFonts w:eastAsia="楷体_GB2312" w:hint="eastAsia"/>
          <w:sz w:val="28"/>
        </w:rPr>
        <w:t>110</w:t>
      </w:r>
      <w:r w:rsidRPr="00401F35">
        <w:rPr>
          <w:rFonts w:eastAsia="楷体_GB2312" w:hint="eastAsia"/>
          <w:sz w:val="28"/>
        </w:rPr>
        <w:t>、取样装置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用于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进而得到样液中二氧化碳的总质量，根据一定时间段内的油气水三相总流量计算得到采油机在该时间段内产出的二氧化碳的总质量。</w:t>
      </w:r>
    </w:p>
    <w:p w14:paraId="1486812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w:t>
      </w:r>
      <w:r w:rsidRPr="00401F35">
        <w:rPr>
          <w:rFonts w:eastAsia="楷体_GB2312" w:hint="eastAsia"/>
          <w:sz w:val="28"/>
        </w:rPr>
        <w:t>110</w:t>
      </w:r>
      <w:r w:rsidRPr="00401F35">
        <w:rPr>
          <w:rFonts w:eastAsia="楷体_GB2312" w:hint="eastAsia"/>
          <w:sz w:val="28"/>
        </w:rPr>
        <w:t>进行对采油井采集的油气水的三相总流量及三相相分率；通过取样装置</w:t>
      </w:r>
      <w:r w:rsidRPr="00401F35">
        <w:rPr>
          <w:rFonts w:eastAsia="楷体_GB2312" w:hint="eastAsia"/>
          <w:sz w:val="28"/>
        </w:rPr>
        <w:t>120</w:t>
      </w:r>
      <w:r w:rsidRPr="00401F35">
        <w:rPr>
          <w:rFonts w:eastAsia="楷体_GB2312" w:hint="eastAsia"/>
          <w:sz w:val="28"/>
        </w:rPr>
        <w:t>对三相流量计的出液管线中油气水混合均匀的三相流体进行取样得到样液，并析出样液的液相中的二氧化碳，得到含有二氧化碳的混合气体，然后将混入气体送入二氧化碳浓度检测仪</w:t>
      </w:r>
      <w:r w:rsidRPr="00401F35">
        <w:rPr>
          <w:rFonts w:eastAsia="楷体_GB2312" w:hint="eastAsia"/>
          <w:sz w:val="28"/>
        </w:rPr>
        <w:t>130</w:t>
      </w:r>
      <w:r w:rsidRPr="00401F35">
        <w:rPr>
          <w:rFonts w:eastAsia="楷体_GB2312" w:hint="eastAsia"/>
          <w:sz w:val="28"/>
        </w:rPr>
        <w:t>中进行检测混合气体中二氧化碳的体积浓度，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将混合气体中的二氧化碳的质量及液相中二氧化碳的质量进行相加即可得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0715EE6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，在一些实施例中，还包括空气过滤器</w:t>
      </w:r>
      <w:r w:rsidRPr="00401F35">
        <w:rPr>
          <w:rFonts w:eastAsia="楷体_GB2312" w:hint="eastAsia"/>
          <w:sz w:val="28"/>
        </w:rPr>
        <w:t>150</w:t>
      </w:r>
      <w:r w:rsidRPr="00401F35">
        <w:rPr>
          <w:rFonts w:eastAsia="楷体_GB2312" w:hint="eastAsia"/>
          <w:sz w:val="28"/>
        </w:rPr>
        <w:t>，所述空气过滤器</w:t>
      </w:r>
      <w:r w:rsidRPr="00401F35">
        <w:rPr>
          <w:rFonts w:eastAsia="楷体_GB2312" w:hint="eastAsia"/>
          <w:sz w:val="28"/>
        </w:rPr>
        <w:t>150</w:t>
      </w:r>
      <w:r w:rsidRPr="00401F35">
        <w:rPr>
          <w:rFonts w:eastAsia="楷体_GB2312" w:hint="eastAsia"/>
          <w:sz w:val="28"/>
        </w:rPr>
        <w:t>设置在取样装置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之间，所述空气过滤器</w:t>
      </w:r>
      <w:r w:rsidRPr="00401F35">
        <w:rPr>
          <w:rFonts w:eastAsia="楷体_GB2312" w:hint="eastAsia"/>
          <w:sz w:val="28"/>
        </w:rPr>
        <w:t>150</w:t>
      </w:r>
      <w:r w:rsidRPr="00401F35">
        <w:rPr>
          <w:rFonts w:eastAsia="楷体_GB2312" w:hint="eastAsia"/>
          <w:sz w:val="28"/>
        </w:rPr>
        <w:t>用于过滤混合气体中的水分。空气过滤器</w:t>
      </w:r>
      <w:r w:rsidRPr="00401F35">
        <w:rPr>
          <w:rFonts w:eastAsia="楷体_GB2312" w:hint="eastAsia"/>
          <w:sz w:val="28"/>
        </w:rPr>
        <w:t>150</w:t>
      </w:r>
      <w:r w:rsidRPr="00401F35">
        <w:rPr>
          <w:rFonts w:eastAsia="楷体_GB2312" w:hint="eastAsia"/>
          <w:sz w:val="28"/>
        </w:rPr>
        <w:t>用于对气源清洁，可过滤压缩气体中的水分，避免水分随气体进入二氧化碳浓度检测仪</w:t>
      </w:r>
      <w:r w:rsidRPr="00401F35">
        <w:rPr>
          <w:rFonts w:eastAsia="楷体_GB2312" w:hint="eastAsia"/>
          <w:sz w:val="28"/>
        </w:rPr>
        <w:t>130</w:t>
      </w:r>
      <w:r w:rsidRPr="00401F35">
        <w:rPr>
          <w:rFonts w:eastAsia="楷体_GB2312" w:hint="eastAsia"/>
          <w:sz w:val="28"/>
        </w:rPr>
        <w:t>。</w:t>
      </w:r>
    </w:p>
    <w:p w14:paraId="6F674CC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，在一些实施例中，还包括减压阀</w:t>
      </w:r>
      <w:r w:rsidRPr="00401F35">
        <w:rPr>
          <w:rFonts w:eastAsia="楷体_GB2312" w:hint="eastAsia"/>
          <w:sz w:val="28"/>
        </w:rPr>
        <w:t>160</w:t>
      </w:r>
      <w:r w:rsidRPr="00401F35">
        <w:rPr>
          <w:rFonts w:eastAsia="楷体_GB2312" w:hint="eastAsia"/>
          <w:sz w:val="28"/>
        </w:rPr>
        <w:t>，所述减压阀</w:t>
      </w:r>
      <w:r w:rsidRPr="00401F35">
        <w:rPr>
          <w:rFonts w:eastAsia="楷体_GB2312" w:hint="eastAsia"/>
          <w:sz w:val="28"/>
        </w:rPr>
        <w:t>160</w:t>
      </w:r>
      <w:r w:rsidRPr="00401F35">
        <w:rPr>
          <w:rFonts w:eastAsia="楷体_GB2312" w:hint="eastAsia"/>
          <w:sz w:val="28"/>
        </w:rPr>
        <w:t>设置在取样装置</w:t>
      </w:r>
      <w:r w:rsidRPr="00401F35">
        <w:rPr>
          <w:rFonts w:eastAsia="楷体_GB2312" w:hint="eastAsia"/>
          <w:sz w:val="28"/>
        </w:rPr>
        <w:t>120</w:t>
      </w:r>
      <w:r w:rsidRPr="00401F35">
        <w:rPr>
          <w:rFonts w:eastAsia="楷体_GB2312" w:hint="eastAsia"/>
          <w:sz w:val="28"/>
        </w:rPr>
        <w:t>及二氧化碳浓度检测仪</w:t>
      </w:r>
      <w:r w:rsidRPr="00401F35">
        <w:rPr>
          <w:rFonts w:eastAsia="楷体_GB2312" w:hint="eastAsia"/>
          <w:sz w:val="28"/>
        </w:rPr>
        <w:t>130</w:t>
      </w:r>
      <w:r w:rsidRPr="00401F35">
        <w:rPr>
          <w:rFonts w:eastAsia="楷体_GB2312" w:hint="eastAsia"/>
          <w:sz w:val="28"/>
        </w:rPr>
        <w:t>之间，所述减压阀</w:t>
      </w:r>
      <w:r w:rsidRPr="00401F35">
        <w:rPr>
          <w:rFonts w:eastAsia="楷体_GB2312" w:hint="eastAsia"/>
          <w:sz w:val="28"/>
        </w:rPr>
        <w:t>160</w:t>
      </w:r>
      <w:r w:rsidRPr="00401F35">
        <w:rPr>
          <w:rFonts w:eastAsia="楷体_GB2312" w:hint="eastAsia"/>
          <w:sz w:val="28"/>
        </w:rPr>
        <w:t>用于对气源进</w:t>
      </w:r>
      <w:r w:rsidRPr="00401F35">
        <w:rPr>
          <w:rFonts w:eastAsia="楷体_GB2312" w:hint="eastAsia"/>
          <w:sz w:val="28"/>
        </w:rPr>
        <w:lastRenderedPageBreak/>
        <w:t>行稳压。减压阀</w:t>
      </w:r>
      <w:r w:rsidRPr="00401F35">
        <w:rPr>
          <w:rFonts w:eastAsia="楷体_GB2312" w:hint="eastAsia"/>
          <w:sz w:val="28"/>
        </w:rPr>
        <w:t>160</w:t>
      </w:r>
      <w:r w:rsidRPr="00401F35">
        <w:rPr>
          <w:rFonts w:eastAsia="楷体_GB2312" w:hint="eastAsia"/>
          <w:sz w:val="28"/>
        </w:rPr>
        <w:t>可对气源进行稳压，使气源处于恒压状态，减小气压突变对阀门或执行器等硬件的损伤。其中，减压阀</w:t>
      </w:r>
      <w:r w:rsidRPr="00401F35">
        <w:rPr>
          <w:rFonts w:eastAsia="楷体_GB2312" w:hint="eastAsia"/>
          <w:sz w:val="28"/>
        </w:rPr>
        <w:t>160</w:t>
      </w:r>
      <w:r w:rsidRPr="00401F35">
        <w:rPr>
          <w:rFonts w:eastAsia="楷体_GB2312" w:hint="eastAsia"/>
          <w:sz w:val="28"/>
        </w:rPr>
        <w:t>稳压压力小于</w:t>
      </w:r>
      <w:r w:rsidRPr="00401F35">
        <w:rPr>
          <w:rFonts w:eastAsia="楷体_GB2312" w:hint="eastAsia"/>
          <w:sz w:val="28"/>
        </w:rPr>
        <w:t>0.5MPa</w:t>
      </w:r>
      <w:r w:rsidRPr="00401F35">
        <w:rPr>
          <w:rFonts w:eastAsia="楷体_GB2312" w:hint="eastAsia"/>
          <w:sz w:val="28"/>
        </w:rPr>
        <w:t>。</w:t>
      </w:r>
    </w:p>
    <w:p w14:paraId="68F8DE4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其中，取样装置</w:t>
      </w:r>
      <w:r w:rsidRPr="00401F35">
        <w:rPr>
          <w:rFonts w:eastAsia="楷体_GB2312" w:hint="eastAsia"/>
          <w:sz w:val="28"/>
        </w:rPr>
        <w:t>120</w:t>
      </w:r>
      <w:r w:rsidRPr="00401F35">
        <w:rPr>
          <w:rFonts w:eastAsia="楷体_GB2312" w:hint="eastAsia"/>
          <w:sz w:val="28"/>
        </w:rPr>
        <w:t>内原始气体与析出气体的混合气体通过气体管路、电磁阀</w:t>
      </w:r>
      <w:r w:rsidRPr="00401F35">
        <w:rPr>
          <w:rFonts w:eastAsia="楷体_GB2312" w:hint="eastAsia"/>
          <w:sz w:val="28"/>
        </w:rPr>
        <w:t>180</w:t>
      </w:r>
      <w:r w:rsidRPr="00401F35">
        <w:rPr>
          <w:rFonts w:eastAsia="楷体_GB2312" w:hint="eastAsia"/>
          <w:sz w:val="28"/>
        </w:rPr>
        <w:t>，进入过滤减压控制器，依次通过空气过滤器</w:t>
      </w:r>
      <w:r w:rsidRPr="00401F35">
        <w:rPr>
          <w:rFonts w:eastAsia="楷体_GB2312" w:hint="eastAsia"/>
          <w:sz w:val="28"/>
        </w:rPr>
        <w:t>150</w:t>
      </w:r>
      <w:r w:rsidRPr="00401F35">
        <w:rPr>
          <w:rFonts w:eastAsia="楷体_GB2312" w:hint="eastAsia"/>
          <w:sz w:val="28"/>
        </w:rPr>
        <w:t>和减压阀</w:t>
      </w:r>
      <w:r w:rsidRPr="00401F35">
        <w:rPr>
          <w:rFonts w:eastAsia="楷体_GB2312" w:hint="eastAsia"/>
          <w:sz w:val="28"/>
        </w:rPr>
        <w:t>160</w:t>
      </w:r>
      <w:r w:rsidRPr="00401F35">
        <w:rPr>
          <w:rFonts w:eastAsia="楷体_GB2312" w:hint="eastAsia"/>
          <w:sz w:val="28"/>
        </w:rPr>
        <w:t>。</w:t>
      </w:r>
    </w:p>
    <w:p w14:paraId="2E7368E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2</w:t>
      </w:r>
      <w:r w:rsidRPr="00401F35">
        <w:rPr>
          <w:rFonts w:eastAsia="楷体_GB2312" w:hint="eastAsia"/>
          <w:sz w:val="28"/>
        </w:rPr>
        <w:t>，在一些实施例中，还包括温度传感器</w:t>
      </w:r>
      <w:r w:rsidRPr="00401F35">
        <w:rPr>
          <w:rFonts w:eastAsia="楷体_GB2312" w:hint="eastAsia"/>
          <w:sz w:val="28"/>
        </w:rPr>
        <w:t>P</w:t>
      </w:r>
      <w:r w:rsidRPr="00401F35">
        <w:rPr>
          <w:rFonts w:eastAsia="楷体_GB2312" w:hint="eastAsia"/>
          <w:sz w:val="28"/>
        </w:rPr>
        <w:t>及压力传感器</w:t>
      </w:r>
      <w:r w:rsidRPr="00401F35">
        <w:rPr>
          <w:rFonts w:eastAsia="楷体_GB2312" w:hint="eastAsia"/>
          <w:sz w:val="28"/>
        </w:rPr>
        <w:t>T</w:t>
      </w:r>
      <w:r w:rsidRPr="00401F35">
        <w:rPr>
          <w:rFonts w:eastAsia="楷体_GB2312" w:hint="eastAsia"/>
          <w:sz w:val="28"/>
        </w:rPr>
        <w:t>，所述温度传感器</w:t>
      </w:r>
      <w:r w:rsidRPr="00401F35">
        <w:rPr>
          <w:rFonts w:eastAsia="楷体_GB2312" w:hint="eastAsia"/>
          <w:sz w:val="28"/>
        </w:rPr>
        <w:t>P</w:t>
      </w:r>
      <w:r w:rsidRPr="00401F35">
        <w:rPr>
          <w:rFonts w:eastAsia="楷体_GB2312" w:hint="eastAsia"/>
          <w:sz w:val="28"/>
        </w:rPr>
        <w:t>用于获取取样装置</w:t>
      </w:r>
      <w:r w:rsidRPr="00401F35">
        <w:rPr>
          <w:rFonts w:eastAsia="楷体_GB2312" w:hint="eastAsia"/>
          <w:sz w:val="28"/>
        </w:rPr>
        <w:t>120</w:t>
      </w:r>
      <w:r w:rsidRPr="00401F35">
        <w:rPr>
          <w:rFonts w:eastAsia="楷体_GB2312" w:hint="eastAsia"/>
          <w:sz w:val="28"/>
        </w:rPr>
        <w:t>内的温度，所述压力传感器</w:t>
      </w:r>
      <w:r w:rsidRPr="00401F35">
        <w:rPr>
          <w:rFonts w:eastAsia="楷体_GB2312" w:hint="eastAsia"/>
          <w:sz w:val="28"/>
        </w:rPr>
        <w:t>T</w:t>
      </w:r>
      <w:r w:rsidRPr="00401F35">
        <w:rPr>
          <w:rFonts w:eastAsia="楷体_GB2312" w:hint="eastAsia"/>
          <w:sz w:val="28"/>
        </w:rPr>
        <w:t>用于获取取样装置</w:t>
      </w:r>
      <w:r w:rsidRPr="00401F35">
        <w:rPr>
          <w:rFonts w:eastAsia="楷体_GB2312" w:hint="eastAsia"/>
          <w:sz w:val="28"/>
        </w:rPr>
        <w:t>120</w:t>
      </w:r>
      <w:r w:rsidRPr="00401F35">
        <w:rPr>
          <w:rFonts w:eastAsia="楷体_GB2312" w:hint="eastAsia"/>
          <w:sz w:val="28"/>
        </w:rPr>
        <w:t>内的压力；</w:t>
      </w:r>
    </w:p>
    <w:p w14:paraId="1C8C91C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连接于压力传感器</w:t>
      </w:r>
      <w:r w:rsidRPr="00401F35">
        <w:rPr>
          <w:rFonts w:eastAsia="楷体_GB2312" w:hint="eastAsia"/>
          <w:sz w:val="28"/>
        </w:rPr>
        <w:t>P</w:t>
      </w:r>
      <w:r w:rsidRPr="00401F35">
        <w:rPr>
          <w:rFonts w:eastAsia="楷体_GB2312" w:hint="eastAsia"/>
          <w:sz w:val="28"/>
        </w:rPr>
        <w:t>及温度传感器</w:t>
      </w:r>
      <w:r w:rsidRPr="00401F35">
        <w:rPr>
          <w:rFonts w:eastAsia="楷体_GB2312" w:hint="eastAsia"/>
          <w:sz w:val="28"/>
        </w:rPr>
        <w:t>T</w:t>
      </w:r>
      <w:r w:rsidRPr="00401F35">
        <w:rPr>
          <w:rFonts w:eastAsia="楷体_GB2312" w:hint="eastAsia"/>
          <w:sz w:val="28"/>
        </w:rPr>
        <w:t>，所述上位机</w:t>
      </w:r>
      <w:r w:rsidRPr="00401F35">
        <w:rPr>
          <w:rFonts w:eastAsia="楷体_GB2312" w:hint="eastAsia"/>
          <w:sz w:val="28"/>
        </w:rPr>
        <w:t>140</w:t>
      </w:r>
      <w:r w:rsidRPr="00401F35">
        <w:rPr>
          <w:rFonts w:eastAsia="楷体_GB2312" w:hint="eastAsia"/>
          <w:sz w:val="28"/>
        </w:rPr>
        <w:t>还用于根据取样装置</w:t>
      </w:r>
      <w:r w:rsidRPr="00401F35">
        <w:rPr>
          <w:rFonts w:eastAsia="楷体_GB2312" w:hint="eastAsia"/>
          <w:sz w:val="28"/>
        </w:rPr>
        <w:t>120</w:t>
      </w:r>
      <w:r w:rsidRPr="00401F35">
        <w:rPr>
          <w:rFonts w:eastAsia="楷体_GB2312" w:hint="eastAsia"/>
          <w:sz w:val="28"/>
        </w:rPr>
        <w:t>的温度及压力获取二氧化碳对应的密度。</w:t>
      </w:r>
    </w:p>
    <w:p w14:paraId="57C2598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由于不同的温度和压力的情况下二氧化碳的密度不同，为了准确地获取混合气体中二氧化碳的质量，通过温度传感器</w:t>
      </w:r>
      <w:r w:rsidRPr="00401F35">
        <w:rPr>
          <w:rFonts w:eastAsia="楷体_GB2312" w:hint="eastAsia"/>
          <w:sz w:val="28"/>
        </w:rPr>
        <w:t>P</w:t>
      </w:r>
      <w:r w:rsidRPr="00401F35">
        <w:rPr>
          <w:rFonts w:eastAsia="楷体_GB2312" w:hint="eastAsia"/>
          <w:sz w:val="28"/>
        </w:rPr>
        <w:t>及压力传感器</w:t>
      </w:r>
      <w:r w:rsidRPr="00401F35">
        <w:rPr>
          <w:rFonts w:eastAsia="楷体_GB2312" w:hint="eastAsia"/>
          <w:sz w:val="28"/>
        </w:rPr>
        <w:t>T</w:t>
      </w:r>
      <w:r w:rsidRPr="00401F35">
        <w:rPr>
          <w:rFonts w:eastAsia="楷体_GB2312" w:hint="eastAsia"/>
          <w:sz w:val="28"/>
        </w:rPr>
        <w:t>进行获取取样装置</w:t>
      </w:r>
      <w:r w:rsidRPr="00401F35">
        <w:rPr>
          <w:rFonts w:eastAsia="楷体_GB2312" w:hint="eastAsia"/>
          <w:sz w:val="28"/>
        </w:rPr>
        <w:t>120</w:t>
      </w:r>
      <w:r w:rsidRPr="00401F35">
        <w:rPr>
          <w:rFonts w:eastAsia="楷体_GB2312" w:hint="eastAsia"/>
          <w:sz w:val="28"/>
        </w:rPr>
        <w:t>内的温度及压力，然后通过查表可以得到二氧化碳对应的密度，进而可以准确计算混合气体中二氧化碳的质量。具体的混合气体中二氧化碳的质量的计算方式如下：</w:t>
      </w:r>
    </w:p>
    <w:p w14:paraId="55F1C47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①根据</w:t>
      </w:r>
      <w:r w:rsidRPr="00401F35">
        <w:rPr>
          <w:rFonts w:eastAsia="楷体_GB2312" w:hint="eastAsia"/>
          <w:sz w:val="28"/>
        </w:rPr>
        <w:t>CO2</w:t>
      </w:r>
      <w:r w:rsidRPr="00401F35">
        <w:rPr>
          <w:rFonts w:eastAsia="楷体_GB2312" w:hint="eastAsia"/>
          <w:sz w:val="28"/>
        </w:rPr>
        <w:t>浓度检测仪及混合气体体积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，计算取样装置</w:t>
      </w:r>
      <w:r w:rsidRPr="00401F35">
        <w:rPr>
          <w:rFonts w:eastAsia="楷体_GB2312" w:hint="eastAsia"/>
          <w:sz w:val="28"/>
        </w:rPr>
        <w:t>120</w:t>
      </w:r>
      <w:r w:rsidRPr="00401F35">
        <w:rPr>
          <w:rFonts w:eastAsia="楷体_GB2312" w:hint="eastAsia"/>
          <w:sz w:val="28"/>
        </w:rPr>
        <w:t>温压条件下气相中</w:t>
      </w:r>
      <w:r w:rsidRPr="00401F35">
        <w:rPr>
          <w:rFonts w:eastAsia="楷体_GB2312" w:hint="eastAsia"/>
          <w:sz w:val="28"/>
        </w:rPr>
        <w:t>CO2</w:t>
      </w:r>
      <w:r w:rsidRPr="00401F35">
        <w:rPr>
          <w:rFonts w:eastAsia="楷体_GB2312" w:hint="eastAsia"/>
          <w:sz w:val="28"/>
        </w:rPr>
        <w:t>体积：</w:t>
      </w:r>
    </w:p>
    <w:p w14:paraId="370B186B"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3FB49F2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为取样装置</w:t>
      </w:r>
      <w:r w:rsidRPr="00401F35">
        <w:rPr>
          <w:rFonts w:eastAsia="楷体_GB2312" w:hint="eastAsia"/>
          <w:sz w:val="28"/>
        </w:rPr>
        <w:t>120</w:t>
      </w:r>
      <w:r w:rsidRPr="00401F35">
        <w:rPr>
          <w:rFonts w:eastAsia="楷体_GB2312" w:hint="eastAsia"/>
          <w:sz w:val="28"/>
        </w:rPr>
        <w:t>降压后混合气体总体积，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0F49A22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②计算混合气体中</w:t>
      </w:r>
      <w:r w:rsidRPr="00401F35">
        <w:rPr>
          <w:rFonts w:eastAsia="楷体_GB2312" w:hint="eastAsia"/>
          <w:sz w:val="28"/>
        </w:rPr>
        <w:t>CO2</w:t>
      </w:r>
      <w:r w:rsidRPr="00401F35">
        <w:rPr>
          <w:rFonts w:eastAsia="楷体_GB2312" w:hint="eastAsia"/>
          <w:sz w:val="28"/>
        </w:rPr>
        <w:t>分压：</w:t>
      </w:r>
    </w:p>
    <w:p w14:paraId="16DECB53"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7C2AED1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所占分压，</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oMath>
      <w:r w:rsidRPr="00401F35">
        <w:rPr>
          <w:rFonts w:eastAsia="楷体_GB2312" w:hint="eastAsia"/>
          <w:sz w:val="28"/>
        </w:rPr>
        <w:t>为取样装置</w:t>
      </w:r>
      <w:r w:rsidRPr="00401F35">
        <w:rPr>
          <w:rFonts w:eastAsia="楷体_GB2312" w:hint="eastAsia"/>
          <w:sz w:val="28"/>
        </w:rPr>
        <w:t>120</w:t>
      </w:r>
      <w:r w:rsidRPr="00401F35">
        <w:rPr>
          <w:rFonts w:eastAsia="楷体_GB2312" w:hint="eastAsia"/>
          <w:sz w:val="28"/>
        </w:rPr>
        <w:t>内部压力，</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15D77A0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密度值。纯</w:t>
      </w:r>
      <w:r w:rsidRPr="00401F35">
        <w:rPr>
          <w:rFonts w:eastAsia="楷体_GB2312" w:hint="eastAsia"/>
          <w:sz w:val="28"/>
        </w:rPr>
        <w:t>CO2</w:t>
      </w:r>
      <w:r w:rsidRPr="00401F35">
        <w:rPr>
          <w:rFonts w:eastAsia="楷体_GB2312" w:hint="eastAsia"/>
          <w:sz w:val="28"/>
        </w:rPr>
        <w:t>密度值数据根据气体状态方程计算得到，详见表</w:t>
      </w:r>
      <w:r w:rsidRPr="00401F35">
        <w:rPr>
          <w:rFonts w:eastAsia="楷体_GB2312" w:hint="eastAsia"/>
          <w:sz w:val="28"/>
        </w:rPr>
        <w:t>1</w:t>
      </w:r>
      <w:r w:rsidRPr="00401F35">
        <w:rPr>
          <w:rFonts w:eastAsia="楷体_GB2312" w:hint="eastAsia"/>
          <w:sz w:val="28"/>
        </w:rPr>
        <w:t>：</w:t>
      </w:r>
    </w:p>
    <w:p w14:paraId="06724321"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1</w:t>
      </w:r>
      <w:r w:rsidRPr="00401F35">
        <w:rPr>
          <w:rFonts w:eastAsia="楷体_GB2312" w:hint="eastAsia"/>
          <w:sz w:val="28"/>
        </w:rPr>
        <w:t>：纯</w:t>
      </w:r>
      <w:r w:rsidRPr="00401F35">
        <w:rPr>
          <w:rFonts w:eastAsia="楷体_GB2312" w:hint="eastAsia"/>
          <w:sz w:val="28"/>
        </w:rPr>
        <w:t>CO2</w:t>
      </w:r>
      <w:r w:rsidRPr="00401F35">
        <w:rPr>
          <w:rFonts w:eastAsia="楷体_GB2312" w:hint="eastAsia"/>
          <w:sz w:val="28"/>
        </w:rPr>
        <w:t>在不同温压条件下的密度数据</w:t>
      </w:r>
      <w:r w:rsidRPr="00401F35">
        <w:rPr>
          <w:rFonts w:eastAsia="楷体_GB2312" w:hint="eastAsia"/>
          <w:sz w:val="28"/>
        </w:rPr>
        <w:t>(kg/m3)</w:t>
      </w:r>
    </w:p>
    <w:p w14:paraId="68860CDF" w14:textId="77777777" w:rsidR="004F7FEE" w:rsidRPr="00401F35" w:rsidRDefault="004F7FEE" w:rsidP="004F7FEE">
      <w:pPr>
        <w:ind w:firstLineChars="202" w:firstLine="424"/>
        <w:rPr>
          <w:rFonts w:eastAsia="楷体_GB2312"/>
          <w:sz w:val="28"/>
        </w:rPr>
      </w:pPr>
      <w:ins w:id="0" w:author="jun chen" w:date="2024-12-14T15:24:00Z" w16du:dateUtc="2024-12-14T07:24:00Z">
        <w:r w:rsidRPr="0094395D">
          <w:rPr>
            <w:rFonts w:hint="eastAsia"/>
            <w:noProof/>
          </w:rPr>
          <w:lastRenderedPageBreak/>
          <w:drawing>
            <wp:inline distT="0" distB="0" distL="0" distR="0" wp14:anchorId="6464B9A3" wp14:editId="07329815">
              <wp:extent cx="5939790" cy="3904615"/>
              <wp:effectExtent l="0" t="0" r="0" b="0"/>
              <wp:docPr id="17820477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904615"/>
                      </a:xfrm>
                      <a:prstGeom prst="rect">
                        <a:avLst/>
                      </a:prstGeom>
                      <a:noFill/>
                      <a:ln>
                        <a:noFill/>
                      </a:ln>
                    </pic:spPr>
                  </pic:pic>
                </a:graphicData>
              </a:graphic>
            </wp:inline>
          </w:drawing>
        </w:r>
      </w:ins>
    </w:p>
    <w:p w14:paraId="79A8B69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w:t>
      </w:r>
    </w:p>
    <w:p w14:paraId="5871375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④计算混合气体中</w:t>
      </w:r>
      <w:r w:rsidRPr="00401F35">
        <w:rPr>
          <w:rFonts w:eastAsia="楷体_GB2312" w:hint="eastAsia"/>
          <w:sz w:val="28"/>
        </w:rPr>
        <w:t>CO2</w:t>
      </w:r>
      <w:r w:rsidRPr="00401F35">
        <w:rPr>
          <w:rFonts w:eastAsia="楷体_GB2312" w:hint="eastAsia"/>
          <w:sz w:val="28"/>
        </w:rPr>
        <w:t>质量：</w:t>
      </w:r>
    </w:p>
    <w:p w14:paraId="0A65BE55"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m:oMathPara>
    </w:p>
    <w:p w14:paraId="7C438A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oMath>
      <w:r w:rsidRPr="00401F35">
        <w:rPr>
          <w:rFonts w:eastAsia="楷体_GB2312" w:hint="eastAsia"/>
          <w:sz w:val="28"/>
        </w:rPr>
        <w:t>为</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w:p>
    <w:p w14:paraId="462B4FA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在一些实施例中，所述上位机</w:t>
      </w:r>
      <w:r w:rsidRPr="00401F35">
        <w:rPr>
          <w:rFonts w:eastAsia="楷体_GB2312" w:hint="eastAsia"/>
          <w:sz w:val="28"/>
        </w:rPr>
        <w:t>140</w:t>
      </w:r>
      <w:r w:rsidRPr="00401F35">
        <w:rPr>
          <w:rFonts w:eastAsia="楷体_GB2312" w:hint="eastAsia"/>
          <w:sz w:val="28"/>
        </w:rPr>
        <w:t>还用于根据二氧化碳在油水中的饱和溶解度计算样液的液相中的二氧化碳的质量时，判断混合气体中二氧化碳的体积浓度是否大于阈值，若大于阈值，则根据取样装置</w:t>
      </w:r>
      <w:r w:rsidRPr="00401F35">
        <w:rPr>
          <w:rFonts w:eastAsia="楷体_GB2312" w:hint="eastAsia"/>
          <w:sz w:val="28"/>
        </w:rPr>
        <w:t>120</w:t>
      </w:r>
      <w:r w:rsidRPr="00401F35">
        <w:rPr>
          <w:rFonts w:eastAsia="楷体_GB2312" w:hint="eastAsia"/>
          <w:sz w:val="28"/>
        </w:rPr>
        <w:t>的温度及压力获取二氧化碳在油和水中的对应饱和溶解度，然后根据获取的饱和溶解度进行计算得到二氧化碳在样液的液相中的总质量；若小于阈值，则降低取样装置</w:t>
      </w:r>
      <w:r w:rsidRPr="00401F35">
        <w:rPr>
          <w:rFonts w:eastAsia="楷体_GB2312" w:hint="eastAsia"/>
          <w:sz w:val="28"/>
        </w:rPr>
        <w:t>120</w:t>
      </w:r>
      <w:r w:rsidRPr="00401F35">
        <w:rPr>
          <w:rFonts w:eastAsia="楷体_GB2312" w:hint="eastAsia"/>
          <w:sz w:val="28"/>
        </w:rPr>
        <w:t>内的压力；当取样装置</w:t>
      </w:r>
      <w:r w:rsidRPr="00401F35">
        <w:rPr>
          <w:rFonts w:eastAsia="楷体_GB2312" w:hint="eastAsia"/>
          <w:sz w:val="28"/>
        </w:rPr>
        <w:t>120</w:t>
      </w:r>
      <w:r w:rsidRPr="00401F35">
        <w:rPr>
          <w:rFonts w:eastAsia="楷体_GB2312" w:hint="eastAsia"/>
          <w:sz w:val="28"/>
        </w:rPr>
        <w:t>的压力大于预设值时，析出的二氧化碳的体积浓度大于阈值，则根据取样装置</w:t>
      </w:r>
      <w:r w:rsidRPr="00401F35">
        <w:rPr>
          <w:rFonts w:eastAsia="楷体_GB2312" w:hint="eastAsia"/>
          <w:sz w:val="28"/>
        </w:rPr>
        <w:t>120</w:t>
      </w:r>
      <w:r w:rsidRPr="00401F35">
        <w:rPr>
          <w:rFonts w:eastAsia="楷体_GB2312" w:hint="eastAsia"/>
          <w:sz w:val="28"/>
        </w:rPr>
        <w:t>当前的温度及压力获取二氧化碳在油和水中的对应饱和溶解度；当取样装置</w:t>
      </w:r>
      <w:r w:rsidRPr="00401F35">
        <w:rPr>
          <w:rFonts w:eastAsia="楷体_GB2312" w:hint="eastAsia"/>
          <w:sz w:val="28"/>
        </w:rPr>
        <w:t>120</w:t>
      </w:r>
      <w:r w:rsidRPr="00401F35">
        <w:rPr>
          <w:rFonts w:eastAsia="楷体_GB2312" w:hint="eastAsia"/>
          <w:sz w:val="28"/>
        </w:rPr>
        <w:t>内的压力小于预设值，析出的二氧化碳的体积浓度小于阈值，则认定该样液中不含有二氧化碳。</w:t>
      </w:r>
    </w:p>
    <w:p w14:paraId="069CC1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w:t>
      </w:r>
      <w:r w:rsidRPr="00401F35">
        <w:rPr>
          <w:rFonts w:eastAsia="楷体_GB2312" w:hint="eastAsia"/>
          <w:sz w:val="28"/>
        </w:rPr>
        <w:lastRenderedPageBreak/>
        <w:t>时，首先判断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是否大于预设阈值：</w:t>
      </w:r>
    </w:p>
    <w:p w14:paraId="46C26A3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w:t>
      </w:r>
      <w:r w:rsidRPr="00401F35">
        <w:rPr>
          <w:rFonts w:eastAsia="楷体_GB2312" w:hint="eastAsia"/>
          <w:sz w:val="28"/>
        </w:rPr>
        <w:t>）大于阈值。则认为液相中饱和溶解</w:t>
      </w:r>
      <w:r w:rsidRPr="00401F35">
        <w:rPr>
          <w:rFonts w:eastAsia="楷体_GB2312" w:hint="eastAsia"/>
          <w:sz w:val="28"/>
        </w:rPr>
        <w:t>CO2</w:t>
      </w:r>
      <w:r w:rsidRPr="00401F35">
        <w:rPr>
          <w:rFonts w:eastAsia="楷体_GB2312" w:hint="eastAsia"/>
          <w:sz w:val="28"/>
        </w:rPr>
        <w:t>，然后利用</w:t>
      </w:r>
      <w:r w:rsidRPr="00401F35">
        <w:rPr>
          <w:rFonts w:eastAsia="楷体_GB2312" w:hint="eastAsia"/>
          <w:sz w:val="28"/>
        </w:rPr>
        <w:t>CO2</w:t>
      </w:r>
      <w:r w:rsidRPr="00401F35">
        <w:rPr>
          <w:rFonts w:eastAsia="楷体_GB2312" w:hint="eastAsia"/>
          <w:sz w:val="28"/>
        </w:rPr>
        <w:t>在油和水中的饱和溶解度数据计算液相中的</w:t>
      </w:r>
      <w:r w:rsidRPr="00401F35">
        <w:rPr>
          <w:rFonts w:eastAsia="楷体_GB2312" w:hint="eastAsia"/>
          <w:sz w:val="28"/>
        </w:rPr>
        <w:t>CO2</w:t>
      </w:r>
      <w:r w:rsidRPr="00401F35">
        <w:rPr>
          <w:rFonts w:eastAsia="楷体_GB2312" w:hint="eastAsia"/>
          <w:sz w:val="28"/>
        </w:rPr>
        <w:t>质量：</w:t>
      </w:r>
    </w:p>
    <w:p w14:paraId="2B70F2E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①分别计算液相中油和水的体积：</w:t>
      </w:r>
    </w:p>
    <w:p w14:paraId="27227F1A"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m:oMathPara>
    </w:p>
    <w:p w14:paraId="7172C85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w:t>
      </w:r>
      <w:r w:rsidRPr="00401F35">
        <w:rPr>
          <w:rFonts w:eastAsia="楷体_GB2312" w:hint="eastAsia"/>
          <w:sz w:val="28"/>
        </w:rPr>
        <w:t>120</w:t>
      </w:r>
      <w:r w:rsidRPr="00401F35">
        <w:rPr>
          <w:rFonts w:eastAsia="楷体_GB2312" w:hint="eastAsia"/>
          <w:sz w:val="28"/>
        </w:rPr>
        <w:t>液相中油的体积和水的体积，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w:r w:rsidRPr="00401F35">
        <w:rPr>
          <w:rFonts w:eastAsia="楷体_GB2312" w:hint="eastAsia"/>
          <w:sz w:val="28"/>
        </w:rPr>
        <w:t>分别为多相流量计</w:t>
      </w:r>
      <w:r w:rsidRPr="00401F35">
        <w:rPr>
          <w:rFonts w:eastAsia="楷体_GB2312" w:hint="eastAsia"/>
          <w:sz w:val="28"/>
        </w:rPr>
        <w:t>110</w:t>
      </w:r>
      <w:r w:rsidRPr="00401F35">
        <w:rPr>
          <w:rFonts w:eastAsia="楷体_GB2312" w:hint="eastAsia"/>
          <w:sz w:val="28"/>
        </w:rPr>
        <w:t>测量得到的含油率和含水率。</w:t>
      </w:r>
    </w:p>
    <w:p w14:paraId="5B7D48F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在油和水中的饱和溶解度。</w:t>
      </w:r>
      <w:r w:rsidRPr="00401F35">
        <w:rPr>
          <w:rFonts w:eastAsia="楷体_GB2312" w:hint="eastAsia"/>
          <w:sz w:val="28"/>
        </w:rPr>
        <w:t>CO2</w:t>
      </w:r>
      <w:r w:rsidRPr="00401F35">
        <w:rPr>
          <w:rFonts w:eastAsia="楷体_GB2312" w:hint="eastAsia"/>
          <w:sz w:val="28"/>
        </w:rPr>
        <w:t>的溶解度数据由已知的部分实验数据插值得到，结果数据表包括温度范围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，数据表大小为</w:t>
      </w:r>
      <w:r w:rsidRPr="00401F35">
        <w:rPr>
          <w:rFonts w:eastAsia="楷体_GB2312" w:hint="eastAsia"/>
          <w:sz w:val="28"/>
        </w:rPr>
        <w:t>101*121</w:t>
      </w:r>
      <w:r w:rsidRPr="00401F35">
        <w:rPr>
          <w:rFonts w:eastAsia="楷体_GB2312" w:hint="eastAsia"/>
          <w:sz w:val="28"/>
        </w:rPr>
        <w:t>，如下表</w:t>
      </w:r>
      <w:r w:rsidRPr="00401F35">
        <w:rPr>
          <w:rFonts w:eastAsia="楷体_GB2312" w:hint="eastAsia"/>
          <w:sz w:val="28"/>
        </w:rPr>
        <w:t>2</w:t>
      </w:r>
      <w:r w:rsidRPr="00401F35">
        <w:rPr>
          <w:rFonts w:eastAsia="楷体_GB2312" w:hint="eastAsia"/>
          <w:sz w:val="28"/>
        </w:rPr>
        <w:t>和表</w:t>
      </w:r>
      <w:r w:rsidRPr="00401F35">
        <w:rPr>
          <w:rFonts w:eastAsia="楷体_GB2312" w:hint="eastAsia"/>
          <w:sz w:val="28"/>
        </w:rPr>
        <w:t>3</w:t>
      </w:r>
      <w:r w:rsidRPr="00401F35">
        <w:rPr>
          <w:rFonts w:eastAsia="楷体_GB2312" w:hint="eastAsia"/>
          <w:sz w:val="28"/>
        </w:rPr>
        <w:t>所示：</w:t>
      </w:r>
    </w:p>
    <w:p w14:paraId="7063FF05"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2</w:t>
      </w:r>
      <w:r w:rsidRPr="00401F35">
        <w:rPr>
          <w:rFonts w:eastAsia="楷体_GB2312" w:hint="eastAsia"/>
          <w:sz w:val="28"/>
        </w:rPr>
        <w:t>：</w:t>
      </w:r>
      <w:r w:rsidRPr="00401F35">
        <w:rPr>
          <w:rFonts w:eastAsia="楷体_GB2312" w:hint="eastAsia"/>
          <w:sz w:val="28"/>
        </w:rPr>
        <w:t>CO2</w:t>
      </w:r>
      <w:r w:rsidRPr="00401F35">
        <w:rPr>
          <w:rFonts w:eastAsia="楷体_GB2312" w:hint="eastAsia"/>
          <w:sz w:val="28"/>
        </w:rPr>
        <w:t>在原油中的饱和溶解度数据表</w:t>
      </w:r>
      <w:r w:rsidRPr="00401F35">
        <w:rPr>
          <w:rFonts w:eastAsia="楷体_GB2312" w:hint="eastAsia"/>
          <w:sz w:val="28"/>
        </w:rPr>
        <w:t>(mol/L)</w:t>
      </w:r>
    </w:p>
    <w:p w14:paraId="473B48DE" w14:textId="77777777" w:rsidR="004F7FEE" w:rsidRPr="00401F35" w:rsidRDefault="004F7FEE" w:rsidP="004F7FEE">
      <w:pPr>
        <w:ind w:firstLineChars="202" w:firstLine="424"/>
        <w:rPr>
          <w:rFonts w:eastAsia="楷体_GB2312"/>
          <w:sz w:val="28"/>
        </w:rPr>
      </w:pPr>
      <w:r w:rsidRPr="00D079F4">
        <w:rPr>
          <w:noProof/>
        </w:rPr>
        <w:drawing>
          <wp:inline distT="0" distB="0" distL="0" distR="0" wp14:anchorId="3B010664" wp14:editId="315EFCFA">
            <wp:extent cx="6059170" cy="4316730"/>
            <wp:effectExtent l="0" t="0" r="0" b="0"/>
            <wp:docPr id="1571560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9170" cy="4316730"/>
                    </a:xfrm>
                    <a:prstGeom prst="rect">
                      <a:avLst/>
                    </a:prstGeom>
                    <a:noFill/>
                    <a:ln>
                      <a:noFill/>
                    </a:ln>
                  </pic:spPr>
                </pic:pic>
              </a:graphicData>
            </a:graphic>
          </wp:inline>
        </w:drawing>
      </w:r>
    </w:p>
    <w:p w14:paraId="486755C6" w14:textId="77777777" w:rsidR="004F7FEE" w:rsidRDefault="004F7FEE" w:rsidP="004F7FEE">
      <w:pPr>
        <w:spacing w:line="540" w:lineRule="exact"/>
        <w:ind w:firstLineChars="202" w:firstLine="566"/>
        <w:rPr>
          <w:rFonts w:eastAsia="楷体_GB2312"/>
          <w:sz w:val="28"/>
        </w:rPr>
      </w:pPr>
      <w:r w:rsidRPr="00401F35">
        <w:rPr>
          <w:rFonts w:eastAsia="楷体_GB2312" w:hint="eastAsia"/>
          <w:sz w:val="28"/>
        </w:rPr>
        <w:t>表</w:t>
      </w:r>
      <w:r w:rsidRPr="00401F35">
        <w:rPr>
          <w:rFonts w:eastAsia="楷体_GB2312" w:hint="eastAsia"/>
          <w:sz w:val="28"/>
        </w:rPr>
        <w:t>3</w:t>
      </w:r>
      <w:r w:rsidRPr="00401F35">
        <w:rPr>
          <w:rFonts w:eastAsia="楷体_GB2312" w:hint="eastAsia"/>
          <w:sz w:val="28"/>
        </w:rPr>
        <w:t>：</w:t>
      </w:r>
      <w:r w:rsidRPr="00401F35">
        <w:rPr>
          <w:rFonts w:eastAsia="楷体_GB2312" w:hint="eastAsia"/>
          <w:sz w:val="28"/>
        </w:rPr>
        <w:t>CO2</w:t>
      </w:r>
      <w:r w:rsidRPr="00401F35">
        <w:rPr>
          <w:rFonts w:eastAsia="楷体_GB2312" w:hint="eastAsia"/>
          <w:sz w:val="28"/>
        </w:rPr>
        <w:t>在地层水中的饱和溶解度数据表</w:t>
      </w:r>
      <w:r w:rsidRPr="00401F35">
        <w:rPr>
          <w:rFonts w:eastAsia="楷体_GB2312" w:hint="eastAsia"/>
          <w:sz w:val="28"/>
        </w:rPr>
        <w:t>(mol/L)</w:t>
      </w:r>
    </w:p>
    <w:p w14:paraId="3F5260B3" w14:textId="77777777" w:rsidR="004F7FEE" w:rsidRPr="00401F35" w:rsidRDefault="004F7FEE" w:rsidP="004F7FEE">
      <w:pPr>
        <w:ind w:firstLineChars="202" w:firstLine="424"/>
        <w:rPr>
          <w:rFonts w:eastAsia="楷体_GB2312"/>
          <w:sz w:val="28"/>
        </w:rPr>
      </w:pPr>
      <w:r w:rsidRPr="00D079F4">
        <w:rPr>
          <w:noProof/>
        </w:rPr>
        <w:lastRenderedPageBreak/>
        <w:drawing>
          <wp:inline distT="0" distB="0" distL="0" distR="0" wp14:anchorId="241BC3B6" wp14:editId="582FDC21">
            <wp:extent cx="6059170" cy="4333240"/>
            <wp:effectExtent l="0" t="0" r="0" b="0"/>
            <wp:docPr id="2217008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9170" cy="4333240"/>
                    </a:xfrm>
                    <a:prstGeom prst="rect">
                      <a:avLst/>
                    </a:prstGeom>
                    <a:noFill/>
                    <a:ln>
                      <a:noFill/>
                    </a:ln>
                  </pic:spPr>
                </pic:pic>
              </a:graphicData>
            </a:graphic>
          </wp:inline>
        </w:drawing>
      </w:r>
    </w:p>
    <w:p w14:paraId="56548FB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③分别计算油和水中</w:t>
      </w:r>
      <w:r w:rsidRPr="00401F35">
        <w:rPr>
          <w:rFonts w:eastAsia="楷体_GB2312" w:hint="eastAsia"/>
          <w:sz w:val="28"/>
        </w:rPr>
        <w:t>CO2</w:t>
      </w:r>
      <w:r w:rsidRPr="00401F35">
        <w:rPr>
          <w:rFonts w:eastAsia="楷体_GB2312" w:hint="eastAsia"/>
          <w:sz w:val="28"/>
        </w:rPr>
        <w:t>的摩尔量：</w:t>
      </w:r>
    </w:p>
    <w:p w14:paraId="051A2D69" w14:textId="77777777" w:rsidR="004F7FEE" w:rsidRPr="00401F35" w:rsidRDefault="00000000"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004F7FEE" w:rsidRPr="00401F35">
        <w:rPr>
          <w:rFonts w:eastAsia="楷体_GB2312" w:hint="eastAsia"/>
          <w:sz w:val="28"/>
        </w:rPr>
        <w:t>，</w:t>
      </w:r>
    </w:p>
    <w:p w14:paraId="584CC506" w14:textId="77777777" w:rsidR="004F7FEE" w:rsidRPr="00401F35" w:rsidRDefault="00000000"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004F7FEE" w:rsidRPr="00401F35">
        <w:rPr>
          <w:rFonts w:eastAsia="楷体_GB2312" w:hint="eastAsia"/>
          <w:sz w:val="28"/>
        </w:rPr>
        <w:t>；</w:t>
      </w:r>
    </w:p>
    <w:p w14:paraId="142F53A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w:t>
      </w:r>
      <w:r w:rsidRPr="00401F35">
        <w:rPr>
          <w:rFonts w:eastAsia="楷体_GB2312" w:hint="eastAsia"/>
          <w:sz w:val="28"/>
        </w:rPr>
        <w:t>120</w:t>
      </w:r>
      <w:r w:rsidRPr="00401F35">
        <w:rPr>
          <w:rFonts w:eastAsia="楷体_GB2312" w:hint="eastAsia"/>
          <w:sz w:val="28"/>
        </w:rPr>
        <w:t>液相中油和水所占的体积，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分别为含油率和含水率。</w:t>
      </w:r>
    </w:p>
    <w:p w14:paraId="76A899F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④分别计算油和水中</w:t>
      </w:r>
      <w:r w:rsidRPr="00401F35">
        <w:rPr>
          <w:rFonts w:eastAsia="楷体_GB2312" w:hint="eastAsia"/>
          <w:sz w:val="28"/>
        </w:rPr>
        <w:t>CO2</w:t>
      </w:r>
      <w:r w:rsidRPr="00401F35">
        <w:rPr>
          <w:rFonts w:eastAsia="楷体_GB2312" w:hint="eastAsia"/>
          <w:sz w:val="28"/>
        </w:rPr>
        <w:t>的质量：</w:t>
      </w:r>
    </w:p>
    <w:p w14:paraId="3D2754F9"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m:oMathPara>
    </w:p>
    <w:p w14:paraId="28F3AFC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的摩尔质量，取</w:t>
      </w:r>
      <w:r w:rsidRPr="00401F35">
        <w:rPr>
          <w:rFonts w:eastAsia="楷体_GB2312" w:hint="eastAsia"/>
          <w:sz w:val="28"/>
        </w:rPr>
        <w:t>44.1g/mol</w:t>
      </w:r>
      <w:r w:rsidRPr="00401F35">
        <w:rPr>
          <w:rFonts w:eastAsia="楷体_GB2312" w:hint="eastAsia"/>
          <w:sz w:val="28"/>
        </w:rPr>
        <w:t>。</w:t>
      </w:r>
    </w:p>
    <w:p w14:paraId="27ABE8B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⑤计算取样样液中</w:t>
      </w:r>
      <w:r w:rsidRPr="00401F35">
        <w:rPr>
          <w:rFonts w:eastAsia="楷体_GB2312" w:hint="eastAsia"/>
          <w:sz w:val="28"/>
        </w:rPr>
        <w:t>CO2</w:t>
      </w:r>
      <w:r w:rsidRPr="00401F35">
        <w:rPr>
          <w:rFonts w:eastAsia="楷体_GB2312" w:hint="eastAsia"/>
          <w:sz w:val="28"/>
        </w:rPr>
        <w:t>的总质量：</w:t>
      </w:r>
    </w:p>
    <w:p w14:paraId="090AC85D"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m:oMathPara>
    </w:p>
    <w:p w14:paraId="7DB5472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分别为混合气、油和水中</w:t>
      </w:r>
      <w:r w:rsidRPr="00401F35">
        <w:rPr>
          <w:rFonts w:eastAsia="楷体_GB2312" w:hint="eastAsia"/>
          <w:sz w:val="28"/>
        </w:rPr>
        <w:t>CO2</w:t>
      </w:r>
      <w:r w:rsidRPr="00401F35">
        <w:rPr>
          <w:rFonts w:eastAsia="楷体_GB2312" w:hint="eastAsia"/>
          <w:sz w:val="28"/>
        </w:rPr>
        <w:t>的质量。</w:t>
      </w:r>
    </w:p>
    <w:p w14:paraId="2E77022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⑥计算一定时间段内产出</w:t>
      </w:r>
      <w:r w:rsidRPr="00401F35">
        <w:rPr>
          <w:rFonts w:eastAsia="楷体_GB2312" w:hint="eastAsia"/>
          <w:sz w:val="28"/>
        </w:rPr>
        <w:t>CO2</w:t>
      </w:r>
      <w:r w:rsidRPr="00401F35">
        <w:rPr>
          <w:rFonts w:eastAsia="楷体_GB2312" w:hint="eastAsia"/>
          <w:sz w:val="28"/>
        </w:rPr>
        <w:t>的总质量：</w:t>
      </w:r>
    </w:p>
    <w:p w14:paraId="26995B92" w14:textId="77777777" w:rsidR="004F7FEE" w:rsidRPr="00401F35" w:rsidRDefault="004F7FEE" w:rsidP="004F7FEE">
      <w:pPr>
        <w:spacing w:line="540" w:lineRule="exact"/>
        <w:ind w:firstLineChars="202" w:firstLine="566"/>
        <w:rPr>
          <w:rFonts w:eastAsia="楷体_GB2312"/>
          <w:sz w:val="28"/>
        </w:rPr>
      </w:pPr>
      <m:oMathPara>
        <m:oMath>
          <m:r>
            <m:rPr>
              <m:sty m:val="p"/>
            </m:rPr>
            <w:rPr>
              <w:rFonts w:ascii="Cambria Math" w:eastAsia="楷体_GB2312" w:hAnsi="Cambria Math" w:hint="eastAsia"/>
              <w:sz w:val="28"/>
            </w:rPr>
            <w:lastRenderedPageBreak/>
            <m:t>m=</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f>
            <m:fPr>
              <m:ctrlPr>
                <w:rPr>
                  <w:rFonts w:ascii="Cambria Math" w:eastAsia="楷体_GB2312" w:hAnsi="Cambria Math" w:hint="eastAsia"/>
                  <w:sz w:val="28"/>
                </w:rPr>
              </m:ctrlPr>
            </m:fPr>
            <m:num>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num>
            <m:den>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den>
          </m:f>
        </m:oMath>
      </m:oMathPara>
    </w:p>
    <w:p w14:paraId="645AB0A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r>
          <m:rPr>
            <m:sty m:val="p"/>
          </m:rPr>
          <w:rPr>
            <w:rFonts w:ascii="Cambria Math" w:eastAsia="楷体_GB2312" w:hAnsi="Cambria Math" w:hint="eastAsia"/>
            <w:sz w:val="28"/>
          </w:rPr>
          <m:t>m</m:t>
        </m:r>
      </m:oMath>
      <w:r w:rsidRPr="00401F35">
        <w:rPr>
          <w:rFonts w:eastAsia="楷体_GB2312" w:hint="eastAsia"/>
          <w:sz w:val="28"/>
        </w:rPr>
        <w:t>为一定时间段内产出</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oMath>
      <w:r w:rsidRPr="00401F35">
        <w:rPr>
          <w:rFonts w:eastAsia="楷体_GB2312" w:hint="eastAsia"/>
          <w:sz w:val="28"/>
        </w:rPr>
        <w:t>为一定时间段内多相流量计</w:t>
      </w:r>
      <w:r w:rsidRPr="00401F35">
        <w:rPr>
          <w:rFonts w:eastAsia="楷体_GB2312" w:hint="eastAsia"/>
          <w:sz w:val="28"/>
        </w:rPr>
        <w:t>110</w:t>
      </w:r>
      <w:r w:rsidRPr="00401F35">
        <w:rPr>
          <w:rFonts w:eastAsia="楷体_GB2312" w:hint="eastAsia"/>
          <w:sz w:val="28"/>
        </w:rPr>
        <w:t>计量的三相总流量，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w:p>
    <w:p w14:paraId="0636D9F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）小于阈值。则认为液相中</w:t>
      </w:r>
      <w:r w:rsidRPr="00401F35">
        <w:rPr>
          <w:rFonts w:eastAsia="楷体_GB2312" w:hint="eastAsia"/>
          <w:sz w:val="28"/>
        </w:rPr>
        <w:t>CO2</w:t>
      </w:r>
      <w:r w:rsidRPr="00401F35">
        <w:rPr>
          <w:rFonts w:eastAsia="楷体_GB2312" w:hint="eastAsia"/>
          <w:sz w:val="28"/>
        </w:rPr>
        <w:t>处于不饱和状态，控制取样装置</w:t>
      </w:r>
      <w:r w:rsidRPr="00401F35">
        <w:rPr>
          <w:rFonts w:eastAsia="楷体_GB2312" w:hint="eastAsia"/>
          <w:sz w:val="28"/>
        </w:rPr>
        <w:t>120</w:t>
      </w:r>
      <w:r w:rsidRPr="00401F35">
        <w:rPr>
          <w:rFonts w:eastAsia="楷体_GB2312" w:hint="eastAsia"/>
          <w:sz w:val="28"/>
        </w:rPr>
        <w:t>内活塞杆拉伸用于降低容器内部压力。</w:t>
      </w:r>
    </w:p>
    <w:p w14:paraId="0155C66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①若析出气体中</w:t>
      </w:r>
      <w:r w:rsidRPr="00401F35">
        <w:rPr>
          <w:rFonts w:eastAsia="楷体_GB2312" w:hint="eastAsia"/>
          <w:sz w:val="28"/>
        </w:rPr>
        <w:t>CO2</w:t>
      </w:r>
      <w:r w:rsidRPr="00401F35">
        <w:rPr>
          <w:rFonts w:eastAsia="楷体_GB2312" w:hint="eastAsia"/>
          <w:sz w:val="28"/>
        </w:rPr>
        <w:t>浓度始终小于预设阈值，且取样装置</w:t>
      </w:r>
      <w:r w:rsidRPr="00401F35">
        <w:rPr>
          <w:rFonts w:eastAsia="楷体_GB2312" w:hint="eastAsia"/>
          <w:sz w:val="28"/>
        </w:rPr>
        <w:t>120</w:t>
      </w:r>
      <w:r w:rsidRPr="00401F35">
        <w:rPr>
          <w:rFonts w:eastAsia="楷体_GB2312" w:hint="eastAsia"/>
          <w:sz w:val="28"/>
        </w:rPr>
        <w:t>内部压力大于</w:t>
      </w:r>
      <w:r w:rsidRPr="00401F35">
        <w:rPr>
          <w:rFonts w:eastAsia="楷体_GB2312" w:hint="eastAsia"/>
          <w:sz w:val="28"/>
        </w:rPr>
        <w:t>0.1MPa</w:t>
      </w:r>
      <w:r w:rsidRPr="00401F35">
        <w:rPr>
          <w:rFonts w:eastAsia="楷体_GB2312" w:hint="eastAsia"/>
          <w:sz w:val="28"/>
        </w:rPr>
        <w:t>，则重复该降压过程，直至析出气体中</w:t>
      </w:r>
      <w:r w:rsidRPr="00401F35">
        <w:rPr>
          <w:rFonts w:eastAsia="楷体_GB2312" w:hint="eastAsia"/>
          <w:sz w:val="28"/>
        </w:rPr>
        <w:t>CO2</w:t>
      </w:r>
      <w:r w:rsidRPr="00401F35">
        <w:rPr>
          <w:rFonts w:eastAsia="楷体_GB2312" w:hint="eastAsia"/>
          <w:sz w:val="28"/>
        </w:rPr>
        <w:t>浓度大于阈值，然后按照上述步骤</w:t>
      </w:r>
      <w:r w:rsidRPr="00401F35">
        <w:rPr>
          <w:rFonts w:eastAsia="楷体_GB2312" w:hint="eastAsia"/>
          <w:sz w:val="28"/>
        </w:rPr>
        <w:t>1</w:t>
      </w:r>
      <w:r w:rsidRPr="00401F35">
        <w:rPr>
          <w:rFonts w:eastAsia="楷体_GB2312" w:hint="eastAsia"/>
          <w:sz w:val="28"/>
        </w:rPr>
        <w:t>）计算产出</w:t>
      </w:r>
      <w:r w:rsidRPr="00401F35">
        <w:rPr>
          <w:rFonts w:eastAsia="楷体_GB2312" w:hint="eastAsia"/>
          <w:sz w:val="28"/>
        </w:rPr>
        <w:t>CO2</w:t>
      </w:r>
      <w:r w:rsidRPr="00401F35">
        <w:rPr>
          <w:rFonts w:eastAsia="楷体_GB2312" w:hint="eastAsia"/>
          <w:sz w:val="28"/>
        </w:rPr>
        <w:t>总量；</w:t>
      </w:r>
    </w:p>
    <w:p w14:paraId="52A860A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②若析出气体中</w:t>
      </w:r>
      <w:r w:rsidRPr="00401F35">
        <w:rPr>
          <w:rFonts w:eastAsia="楷体_GB2312" w:hint="eastAsia"/>
          <w:sz w:val="28"/>
        </w:rPr>
        <w:t>CO2</w:t>
      </w:r>
      <w:r w:rsidRPr="00401F35">
        <w:rPr>
          <w:rFonts w:eastAsia="楷体_GB2312" w:hint="eastAsia"/>
          <w:sz w:val="28"/>
        </w:rPr>
        <w:t>浓度始终小于预设阈值，且取样装置</w:t>
      </w:r>
      <w:r w:rsidRPr="00401F35">
        <w:rPr>
          <w:rFonts w:eastAsia="楷体_GB2312" w:hint="eastAsia"/>
          <w:sz w:val="28"/>
        </w:rPr>
        <w:t>120</w:t>
      </w:r>
      <w:r w:rsidRPr="00401F35">
        <w:rPr>
          <w:rFonts w:eastAsia="楷体_GB2312" w:hint="eastAsia"/>
          <w:sz w:val="28"/>
        </w:rPr>
        <w:t>内部压力已经小于</w:t>
      </w:r>
      <w:r w:rsidRPr="00401F35">
        <w:rPr>
          <w:rFonts w:eastAsia="楷体_GB2312" w:hint="eastAsia"/>
          <w:sz w:val="28"/>
        </w:rPr>
        <w:t>0.1MPa</w:t>
      </w:r>
      <w:r w:rsidRPr="00401F35">
        <w:rPr>
          <w:rFonts w:eastAsia="楷体_GB2312" w:hint="eastAsia"/>
          <w:sz w:val="28"/>
        </w:rPr>
        <w:t>，则结束该次取样分析，认为该样液中不含</w:t>
      </w:r>
      <w:r w:rsidRPr="00401F35">
        <w:rPr>
          <w:rFonts w:eastAsia="楷体_GB2312" w:hint="eastAsia"/>
          <w:sz w:val="28"/>
        </w:rPr>
        <w:t>CO2</w:t>
      </w:r>
      <w:r w:rsidRPr="00401F35">
        <w:rPr>
          <w:rFonts w:eastAsia="楷体_GB2312" w:hint="eastAsia"/>
          <w:sz w:val="28"/>
        </w:rPr>
        <w:t>，可继续进行下一次取样分析。</w:t>
      </w:r>
    </w:p>
    <w:p w14:paraId="2091230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在一些实施例中，二氧化碳浓度检测仪</w:t>
      </w:r>
      <w:r w:rsidRPr="00401F35">
        <w:rPr>
          <w:rFonts w:eastAsia="楷体_GB2312" w:hint="eastAsia"/>
          <w:sz w:val="28"/>
        </w:rPr>
        <w:t>130</w:t>
      </w:r>
      <w:r w:rsidRPr="00401F35">
        <w:rPr>
          <w:rFonts w:eastAsia="楷体_GB2312" w:hint="eastAsia"/>
          <w:sz w:val="28"/>
        </w:rPr>
        <w:t>在使用前需要进行零点校准和</w:t>
      </w:r>
      <w:r w:rsidRPr="00401F35">
        <w:rPr>
          <w:rFonts w:eastAsia="楷体_GB2312" w:hint="eastAsia"/>
          <w:sz w:val="28"/>
        </w:rPr>
        <w:t>50%CO2</w:t>
      </w:r>
      <w:r w:rsidRPr="00401F35">
        <w:rPr>
          <w:rFonts w:eastAsia="楷体_GB2312" w:hint="eastAsia"/>
          <w:sz w:val="28"/>
        </w:rPr>
        <w:t>标气的标定，标定步骤如下：</w:t>
      </w:r>
    </w:p>
    <w:p w14:paraId="7AFA0E4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①将二氧化碳浓度检测仪</w:t>
      </w:r>
      <w:r w:rsidRPr="00401F35">
        <w:rPr>
          <w:rFonts w:eastAsia="楷体_GB2312" w:hint="eastAsia"/>
          <w:sz w:val="28"/>
        </w:rPr>
        <w:t>130</w:t>
      </w:r>
      <w:r w:rsidRPr="00401F35">
        <w:rPr>
          <w:rFonts w:eastAsia="楷体_GB2312" w:hint="eastAsia"/>
          <w:sz w:val="28"/>
        </w:rPr>
        <w:t>放置在洁净的空气中，一键自动调零；</w:t>
      </w:r>
    </w:p>
    <w:p w14:paraId="6603676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②二氧化碳浓度检测仪</w:t>
      </w:r>
      <w:r w:rsidRPr="00401F35">
        <w:rPr>
          <w:rFonts w:eastAsia="楷体_GB2312" w:hint="eastAsia"/>
          <w:sz w:val="28"/>
        </w:rPr>
        <w:t>130</w:t>
      </w:r>
      <w:r w:rsidRPr="00401F35">
        <w:rPr>
          <w:rFonts w:eastAsia="楷体_GB2312" w:hint="eastAsia"/>
          <w:sz w:val="28"/>
        </w:rPr>
        <w:t>通入</w:t>
      </w:r>
      <w:r w:rsidRPr="00401F35">
        <w:rPr>
          <w:rFonts w:eastAsia="楷体_GB2312" w:hint="eastAsia"/>
          <w:sz w:val="28"/>
        </w:rPr>
        <w:t>50%</w:t>
      </w:r>
      <w:r w:rsidRPr="00401F35">
        <w:rPr>
          <w:rFonts w:eastAsia="楷体_GB2312" w:hint="eastAsia"/>
          <w:sz w:val="28"/>
        </w:rPr>
        <w:t>浓度</w:t>
      </w:r>
      <w:r w:rsidRPr="00401F35">
        <w:rPr>
          <w:rFonts w:eastAsia="楷体_GB2312" w:hint="eastAsia"/>
          <w:sz w:val="28"/>
        </w:rPr>
        <w:t>CO2</w:t>
      </w:r>
      <w:r w:rsidRPr="00401F35">
        <w:rPr>
          <w:rFonts w:eastAsia="楷体_GB2312" w:hint="eastAsia"/>
          <w:sz w:val="28"/>
        </w:rPr>
        <w:t>标气，同时将目标点浓度设置为</w:t>
      </w:r>
      <w:r w:rsidRPr="00401F35">
        <w:rPr>
          <w:rFonts w:eastAsia="楷体_GB2312" w:hint="eastAsia"/>
          <w:sz w:val="28"/>
        </w:rPr>
        <w:t>50.0%;</w:t>
      </w:r>
    </w:p>
    <w:p w14:paraId="2BA1D22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③进行目标点校准，等待测量浓度值基本上趋于稳定，</w:t>
      </w:r>
      <w:r w:rsidRPr="00401F35">
        <w:rPr>
          <w:rFonts w:eastAsia="楷体_GB2312" w:hint="eastAsia"/>
          <w:sz w:val="28"/>
        </w:rPr>
        <w:t>AD</w:t>
      </w:r>
      <w:r w:rsidRPr="00401F35">
        <w:rPr>
          <w:rFonts w:eastAsia="楷体_GB2312" w:hint="eastAsia"/>
          <w:sz w:val="28"/>
        </w:rPr>
        <w:t>值基本不变后，按确认键完成目标点校准；</w:t>
      </w:r>
    </w:p>
    <w:p w14:paraId="7A06DFF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④通入高纯氮气对气体管路进行吹扫，使</w:t>
      </w:r>
      <w:r w:rsidRPr="00401F35">
        <w:rPr>
          <w:rFonts w:eastAsia="楷体_GB2312" w:hint="eastAsia"/>
          <w:sz w:val="28"/>
        </w:rPr>
        <w:t>CO2</w:t>
      </w:r>
      <w:r w:rsidRPr="00401F35">
        <w:rPr>
          <w:rFonts w:eastAsia="楷体_GB2312" w:hint="eastAsia"/>
          <w:sz w:val="28"/>
        </w:rPr>
        <w:t>浓度示值归零，便于下次测量。</w:t>
      </w:r>
    </w:p>
    <w:p w14:paraId="74CA74A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w:t>
      </w:r>
      <w:r w:rsidRPr="00401F35">
        <w:rPr>
          <w:rFonts w:eastAsia="楷体_GB2312" w:hint="eastAsia"/>
          <w:sz w:val="28"/>
        </w:rPr>
        <w:t>110</w:t>
      </w:r>
      <w:r w:rsidRPr="00401F35">
        <w:rPr>
          <w:rFonts w:eastAsia="楷体_GB2312" w:hint="eastAsia"/>
          <w:sz w:val="28"/>
        </w:rPr>
        <w:t>对油气水三相全量程范围的精准计量，获得三相相分率，然后通过带活塞杆的取样装置</w:t>
      </w:r>
      <w:r w:rsidRPr="00401F35">
        <w:rPr>
          <w:rFonts w:eastAsia="楷体_GB2312" w:hint="eastAsia"/>
          <w:sz w:val="28"/>
        </w:rPr>
        <w:t>120</w:t>
      </w:r>
      <w:r w:rsidRPr="00401F35">
        <w:rPr>
          <w:rFonts w:eastAsia="楷体_GB2312" w:hint="eastAsia"/>
          <w:sz w:val="28"/>
        </w:rPr>
        <w:t>析出液相中部分</w:t>
      </w:r>
      <w:r w:rsidRPr="00401F35">
        <w:rPr>
          <w:rFonts w:eastAsia="楷体_GB2312" w:hint="eastAsia"/>
          <w:sz w:val="28"/>
        </w:rPr>
        <w:t>CO2</w:t>
      </w:r>
      <w:r w:rsidRPr="00401F35">
        <w:rPr>
          <w:rFonts w:eastAsia="楷体_GB2312" w:hint="eastAsia"/>
          <w:sz w:val="28"/>
        </w:rPr>
        <w:t>，气、液中</w:t>
      </w:r>
      <w:r w:rsidRPr="00401F35">
        <w:rPr>
          <w:rFonts w:eastAsia="楷体_GB2312" w:hint="eastAsia"/>
          <w:sz w:val="28"/>
        </w:rPr>
        <w:t>CO2</w:t>
      </w:r>
      <w:r w:rsidRPr="00401F35">
        <w:rPr>
          <w:rFonts w:eastAsia="楷体_GB2312" w:hint="eastAsia"/>
          <w:sz w:val="28"/>
        </w:rPr>
        <w:t>含量单独计算后汇总，充分考虑</w:t>
      </w:r>
      <w:r w:rsidRPr="00401F35">
        <w:rPr>
          <w:rFonts w:eastAsia="楷体_GB2312" w:hint="eastAsia"/>
          <w:sz w:val="28"/>
        </w:rPr>
        <w:t>CO2</w:t>
      </w:r>
      <w:r w:rsidRPr="00401F35">
        <w:rPr>
          <w:rFonts w:eastAsia="楷体_GB2312" w:hint="eastAsia"/>
          <w:sz w:val="28"/>
        </w:rPr>
        <w:t>在原油和地层水中的溶解度参数，利用基于非线性最小二乘的‘</w:t>
      </w:r>
      <w:r w:rsidRPr="00401F35">
        <w:rPr>
          <w:rFonts w:eastAsia="楷体_GB2312" w:hint="eastAsia"/>
          <w:sz w:val="28"/>
        </w:rPr>
        <w:t>S</w:t>
      </w:r>
      <w:r w:rsidRPr="00401F35">
        <w:rPr>
          <w:rFonts w:eastAsia="楷体_GB2312" w:hint="eastAsia"/>
          <w:sz w:val="28"/>
        </w:rPr>
        <w:t>型’曲线拟合算法和三次样条曲面插值算法，对已有溶解度实验数据进行了高分辨率扩展，有效提高了计算效率及计算精度。实现了可定量计算井场产出液中</w:t>
      </w:r>
      <w:r w:rsidRPr="00401F35">
        <w:rPr>
          <w:rFonts w:eastAsia="楷体_GB2312" w:hint="eastAsia"/>
          <w:sz w:val="28"/>
        </w:rPr>
        <w:t>CO2</w:t>
      </w:r>
      <w:r w:rsidRPr="00401F35">
        <w:rPr>
          <w:rFonts w:eastAsia="楷体_GB2312" w:hint="eastAsia"/>
          <w:sz w:val="28"/>
        </w:rPr>
        <w:t>的总含量，结合</w:t>
      </w:r>
      <w:r w:rsidRPr="00401F35">
        <w:rPr>
          <w:rFonts w:eastAsia="楷体_GB2312" w:hint="eastAsia"/>
          <w:sz w:val="28"/>
        </w:rPr>
        <w:t>CO2</w:t>
      </w:r>
      <w:r w:rsidRPr="00401F35">
        <w:rPr>
          <w:rFonts w:eastAsia="楷体_GB2312" w:hint="eastAsia"/>
          <w:sz w:val="28"/>
        </w:rPr>
        <w:t>的注入量，对后期评估</w:t>
      </w:r>
      <w:r w:rsidRPr="00401F35">
        <w:rPr>
          <w:rFonts w:eastAsia="楷体_GB2312" w:hint="eastAsia"/>
          <w:sz w:val="28"/>
        </w:rPr>
        <w:t>CO2</w:t>
      </w:r>
      <w:r w:rsidRPr="00401F35">
        <w:rPr>
          <w:rFonts w:eastAsia="楷体_GB2312" w:hint="eastAsia"/>
          <w:sz w:val="28"/>
        </w:rPr>
        <w:t>封</w:t>
      </w:r>
      <w:r w:rsidRPr="00401F35">
        <w:rPr>
          <w:rFonts w:eastAsia="楷体_GB2312" w:hint="eastAsia"/>
          <w:sz w:val="28"/>
        </w:rPr>
        <w:lastRenderedPageBreak/>
        <w:t>存效率提供了科学依据。</w:t>
      </w:r>
    </w:p>
    <w:p w14:paraId="15EACD0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3</w:t>
      </w:r>
      <w:r w:rsidRPr="00401F35">
        <w:rPr>
          <w:rFonts w:eastAsia="楷体_GB2312" w:hint="eastAsia"/>
          <w:sz w:val="28"/>
        </w:rPr>
        <w:t>，在另一实施例中，一种井场内二氧化碳产出量计量方法，应用于上述实施例中的井场内二氧化碳产出量计量系统，方法包括以下步骤：</w:t>
      </w:r>
    </w:p>
    <w:p w14:paraId="6BC7E6E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S310</w:t>
      </w:r>
      <w:r w:rsidRPr="00401F35">
        <w:rPr>
          <w:rFonts w:eastAsia="楷体_GB2312" w:hint="eastAsia"/>
          <w:sz w:val="28"/>
        </w:rPr>
        <w:t>：工况温度和压力的条件下，多相流量计计量采油井的油气水的三相总流量及三相相分率；其中，工况温度和工况压力均为多相流量计自带的温度传感器及压力传感器实时测量所得。</w:t>
      </w:r>
    </w:p>
    <w:p w14:paraId="6EF1D4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S320</w:t>
      </w:r>
      <w:r w:rsidRPr="00401F35">
        <w:rPr>
          <w:rFonts w:eastAsia="楷体_GB2312" w:hint="eastAsia"/>
          <w:sz w:val="28"/>
        </w:rPr>
        <w:t>：通过取样装置对多相流量计中混合均匀的三相流体进行取样得到样液，并析出样液的液相中的二氧化碳，然后将取样装置静置一段时间，得到含有二氧化碳的混合气体；</w:t>
      </w:r>
    </w:p>
    <w:p w14:paraId="4E67AAC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S330</w:t>
      </w:r>
      <w:r w:rsidRPr="00401F35">
        <w:rPr>
          <w:rFonts w:eastAsia="楷体_GB2312" w:hint="eastAsia"/>
          <w:sz w:val="28"/>
        </w:rPr>
        <w:t>：通过二氧化碳浓度检测仪检测混合气体中二氧化碳的体积浓度；</w:t>
      </w:r>
    </w:p>
    <w:p w14:paraId="7A0FA24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S340</w:t>
      </w:r>
      <w:r w:rsidRPr="00401F35">
        <w:rPr>
          <w:rFonts w:eastAsia="楷体_GB2312" w:hint="eastAsia"/>
          <w:sz w:val="28"/>
        </w:rPr>
        <w:t>：根据得到的二氧化碳体积浓度计算得到混合气体中的二氧化碳的体积；</w:t>
      </w:r>
    </w:p>
    <w:p w14:paraId="44D1860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S350</w:t>
      </w:r>
      <w:r w:rsidRPr="00401F35">
        <w:rPr>
          <w:rFonts w:eastAsia="楷体_GB2312" w:hint="eastAsia"/>
          <w:sz w:val="28"/>
        </w:rPr>
        <w:t>：根据混合气体中的二氧化碳的体积及二氧化碳的密度得到混合气体中二氧化碳的质量；</w:t>
      </w:r>
    </w:p>
    <w:p w14:paraId="350F039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S360</w:t>
      </w:r>
      <w:r w:rsidRPr="00401F35">
        <w:rPr>
          <w:rFonts w:eastAsia="楷体_GB2312" w:hint="eastAsia"/>
          <w:sz w:val="28"/>
        </w:rPr>
        <w:t>：根据二氧化碳在油水中的饱和溶解度计算样液的液相中的二氧化碳的质量，进而得到样液中二氧化碳的总质量；</w:t>
      </w:r>
    </w:p>
    <w:p w14:paraId="1C0ABF2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S370</w:t>
      </w:r>
      <w:r w:rsidRPr="00401F35">
        <w:rPr>
          <w:rFonts w:eastAsia="楷体_GB2312" w:hint="eastAsia"/>
          <w:sz w:val="28"/>
        </w:rPr>
        <w:t>：根据一定时间段内的油气水三相总流量计算得到采油机在该时间段内产出的二氧化碳的总质量。</w:t>
      </w:r>
    </w:p>
    <w:p w14:paraId="6353430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通过多相流量计进行对采油井采集的油气水的三相总流量及三相相分率；通过取样装置对三相流量计的出液管线中油气水混合均匀的三相流体进行取样得到样液，并析出样液的液相中的二氧化碳，得到含有二氧化碳的混合气体，然后将混入气体送入二氧化碳浓度检测仪中进行检测混合气体中二氧化碳的体积浓度，根据得到的二氧化碳体积浓度计算得到混合气体中的二氧化碳的体积，根据混合气体中的二氧化碳的体积及二氧化碳的密度得到混合气体中二氧化碳的质量，根据二氧化碳在油水中的饱和溶解度计算样液的液相中的二氧化碳的质量，将混合气体中的二氧化碳的质量及液相中二氧化碳的质量进行相加即可得</w:t>
      </w:r>
      <w:r w:rsidRPr="00401F35">
        <w:rPr>
          <w:rFonts w:eastAsia="楷体_GB2312" w:hint="eastAsia"/>
          <w:sz w:val="28"/>
        </w:rPr>
        <w:lastRenderedPageBreak/>
        <w:t>到样液中二氧化碳的总质量，进而根据一定时间内采集的油气水的三相总流量可以得到这段时间内的油气水的三相中体积，进而可以得到这段时间内的油气水中的二氧化碳的总质量，实现了精准计算出井场产出液中而二氧化碳的总含量。</w:t>
      </w:r>
    </w:p>
    <w:p w14:paraId="0C4069C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在一些实施例中，还包括以下步骤：</w:t>
      </w:r>
    </w:p>
    <w:p w14:paraId="1E2683C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取样装置内的混合气体通过空气过滤器过滤水分及减压阀稳压后送入二氧化碳浓度检测仪。</w:t>
      </w:r>
    </w:p>
    <w:p w14:paraId="469B5C7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取样装置内原始气体与析出气体的混合气体通过气体管路、电磁阀，进入过滤减压控制器，依次通过空气过滤器和减压阀。空气过滤器用于对气源清洁，可过滤压缩气体中的水分，避免水分随气体进入二氧化碳浓度检测仪。减压阀可对气源进行稳压，使气源处于恒压状态，减小气压突变对阀门或执行器等硬件的损伤。其中，减压阀稳压压力小于</w:t>
      </w:r>
      <w:r w:rsidRPr="00401F35">
        <w:rPr>
          <w:rFonts w:eastAsia="楷体_GB2312" w:hint="eastAsia"/>
          <w:sz w:val="28"/>
        </w:rPr>
        <w:t>0.5MPa</w:t>
      </w:r>
      <w:r w:rsidRPr="00401F35">
        <w:rPr>
          <w:rFonts w:eastAsia="楷体_GB2312" w:hint="eastAsia"/>
          <w:sz w:val="28"/>
        </w:rPr>
        <w:t>。</w:t>
      </w:r>
    </w:p>
    <w:p w14:paraId="5137FB6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在一些实施例中，所述根据混合气体中的二氧化碳的体积及二氧化碳的密度得到混合气体中二氧化碳的质量具体包括以下步骤：</w:t>
      </w:r>
    </w:p>
    <w:p w14:paraId="6BB49002"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根据取样装置内的温度及压力获取二氧化碳对应的密度；</w:t>
      </w:r>
    </w:p>
    <w:p w14:paraId="090584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根据混合气体中的二氧化碳的体积及获取的二氧化碳的密度进行计算混合气体中二氧化碳的质量。</w:t>
      </w:r>
    </w:p>
    <w:p w14:paraId="33BED21C"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由于不同的温度和压力的情况下二氧化碳的密度不同，为了准确地获取混合气体中二氧化碳的质量，通过温度传感器及压力传感器进行获取取样装置内的温度及压力，然后通过查表可以得到二氧化碳对应的密度，进而可以准确计算混合气体中二氧化碳的质量。具体的混合气体中二氧化碳的质量的计算方式如下：</w:t>
      </w:r>
    </w:p>
    <w:p w14:paraId="3A8F550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①根据</w:t>
      </w:r>
      <w:r w:rsidRPr="00401F35">
        <w:rPr>
          <w:rFonts w:eastAsia="楷体_GB2312" w:hint="eastAsia"/>
          <w:sz w:val="28"/>
        </w:rPr>
        <w:t>CO2</w:t>
      </w:r>
      <w:r w:rsidRPr="00401F35">
        <w:rPr>
          <w:rFonts w:eastAsia="楷体_GB2312" w:hint="eastAsia"/>
          <w:sz w:val="28"/>
        </w:rPr>
        <w:t>浓度检测仪及混合气体体积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，计算取样装置温压条件下气相中</w:t>
      </w:r>
      <w:r w:rsidRPr="00401F35">
        <w:rPr>
          <w:rFonts w:eastAsia="楷体_GB2312" w:hint="eastAsia"/>
          <w:sz w:val="28"/>
        </w:rPr>
        <w:t>CO2</w:t>
      </w:r>
      <w:r w:rsidRPr="00401F35">
        <w:rPr>
          <w:rFonts w:eastAsia="楷体_GB2312" w:hint="eastAsia"/>
          <w:sz w:val="28"/>
        </w:rPr>
        <w:t>体积：</w:t>
      </w:r>
    </w:p>
    <w:p w14:paraId="27BE2472"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4488EBA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m:t>
            </m:r>
          </m:sub>
        </m:sSub>
      </m:oMath>
      <w:r w:rsidRPr="00401F35">
        <w:rPr>
          <w:rFonts w:eastAsia="楷体_GB2312" w:hint="eastAsia"/>
          <w:sz w:val="28"/>
        </w:rPr>
        <w:t>为取样装置降压后混合气体总体</w:t>
      </w:r>
      <w:r w:rsidRPr="00401F35">
        <w:rPr>
          <w:rFonts w:eastAsia="楷体_GB2312" w:hint="eastAsia"/>
          <w:sz w:val="28"/>
        </w:rPr>
        <w:lastRenderedPageBreak/>
        <w:t>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53C52F0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②计算混合气体中</w:t>
      </w:r>
      <w:r w:rsidRPr="00401F35">
        <w:rPr>
          <w:rFonts w:eastAsia="楷体_GB2312" w:hint="eastAsia"/>
          <w:sz w:val="28"/>
        </w:rPr>
        <w:t>CO2</w:t>
      </w:r>
      <w:r w:rsidRPr="00401F35">
        <w:rPr>
          <w:rFonts w:eastAsia="楷体_GB2312" w:hint="eastAsia"/>
          <w:sz w:val="28"/>
        </w:rPr>
        <w:t>分压：</w:t>
      </w:r>
    </w:p>
    <w:p w14:paraId="4EA9CC59"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m:oMathPara>
    </w:p>
    <w:p w14:paraId="631163F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所占分压，</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0</m:t>
            </m:r>
          </m:sub>
        </m:sSub>
      </m:oMath>
      <w:r w:rsidRPr="00401F35">
        <w:rPr>
          <w:rFonts w:eastAsia="楷体_GB2312" w:hint="eastAsia"/>
          <w:sz w:val="28"/>
        </w:rPr>
        <w:t>为取样装置内部压力，</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体积浓度。</w:t>
      </w:r>
    </w:p>
    <w:p w14:paraId="2D361C8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密度值。纯</w:t>
      </w:r>
      <w:r w:rsidRPr="00401F35">
        <w:rPr>
          <w:rFonts w:eastAsia="楷体_GB2312" w:hint="eastAsia"/>
          <w:sz w:val="28"/>
        </w:rPr>
        <w:t>CO2</w:t>
      </w:r>
      <w:r w:rsidRPr="00401F35">
        <w:rPr>
          <w:rFonts w:eastAsia="楷体_GB2312" w:hint="eastAsia"/>
          <w:sz w:val="28"/>
        </w:rPr>
        <w:t>密度值数据根据气体状态方程计算得到，详见表</w:t>
      </w:r>
      <w:r w:rsidRPr="00401F35">
        <w:rPr>
          <w:rFonts w:eastAsia="楷体_GB2312" w:hint="eastAsia"/>
          <w:sz w:val="28"/>
        </w:rPr>
        <w:t>1</w:t>
      </w:r>
      <w:r w:rsidRPr="00401F35">
        <w:rPr>
          <w:rFonts w:eastAsia="楷体_GB2312" w:hint="eastAsia"/>
          <w:sz w:val="28"/>
        </w:rPr>
        <w:t>；</w:t>
      </w:r>
    </w:p>
    <w:p w14:paraId="0FF160A8" w14:textId="77777777" w:rsidR="004F7FEE" w:rsidRPr="00401F35" w:rsidRDefault="004F7FEE" w:rsidP="004F7FEE">
      <w:pPr>
        <w:spacing w:line="540" w:lineRule="exact"/>
        <w:ind w:firstLineChars="202" w:firstLine="566"/>
        <w:rPr>
          <w:rFonts w:eastAsia="楷体_GB2312"/>
          <w:sz w:val="28"/>
        </w:rPr>
      </w:pPr>
    </w:p>
    <w:p w14:paraId="3A15B8F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④计算混合气体中</w:t>
      </w:r>
      <w:r w:rsidRPr="00401F35">
        <w:rPr>
          <w:rFonts w:eastAsia="楷体_GB2312" w:hint="eastAsia"/>
          <w:sz w:val="28"/>
        </w:rPr>
        <w:t>CO2</w:t>
      </w:r>
      <w:r w:rsidRPr="00401F35">
        <w:rPr>
          <w:rFonts w:eastAsia="楷体_GB2312" w:hint="eastAsia"/>
          <w:sz w:val="28"/>
        </w:rPr>
        <w:t>质量：</w:t>
      </w:r>
    </w:p>
    <w:p w14:paraId="6E64B9F5"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m:oMathPara>
    </w:p>
    <w:p w14:paraId="293EE5F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ρ</m:t>
            </m:r>
          </m:e>
          <m:sub>
            <m:r>
              <m:rPr>
                <m:sty m:val="p"/>
              </m:rPr>
              <w:rPr>
                <w:rFonts w:ascii="Cambria Math" w:eastAsia="楷体_GB2312" w:hAnsi="Cambria Math" w:hint="eastAsia"/>
                <w:sz w:val="28"/>
              </w:rPr>
              <m:t>co2</m:t>
            </m:r>
          </m:sub>
        </m:sSub>
      </m:oMath>
      <w:r w:rsidRPr="00401F35">
        <w:rPr>
          <w:rFonts w:eastAsia="楷体_GB2312" w:hint="eastAsia"/>
          <w:sz w:val="28"/>
        </w:rPr>
        <w:t>为</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密度，</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sgco2</m:t>
            </m:r>
          </m:sub>
        </m:sSub>
      </m:oMath>
      <w:r w:rsidRPr="00401F35">
        <w:rPr>
          <w:rFonts w:eastAsia="楷体_GB2312" w:hint="eastAsia"/>
          <w:sz w:val="28"/>
        </w:rPr>
        <w:t>为混合气体中</w:t>
      </w:r>
      <w:r w:rsidRPr="00401F35">
        <w:rPr>
          <w:rFonts w:eastAsia="楷体_GB2312" w:hint="eastAsia"/>
          <w:sz w:val="28"/>
        </w:rPr>
        <w:t>CO2</w:t>
      </w:r>
      <w:r w:rsidRPr="00401F35">
        <w:rPr>
          <w:rFonts w:eastAsia="楷体_GB2312" w:hint="eastAsia"/>
          <w:sz w:val="28"/>
        </w:rPr>
        <w:t>体积。</w:t>
      </w:r>
    </w:p>
    <w:p w14:paraId="6D09E9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4</w:t>
      </w:r>
      <w:r w:rsidRPr="00401F35">
        <w:rPr>
          <w:rFonts w:eastAsia="楷体_GB2312" w:hint="eastAsia"/>
          <w:sz w:val="28"/>
        </w:rPr>
        <w:t>，在一些实施例中，所述根据二氧化碳在油水中的饱和溶解度计算样液的液相中的二氧化碳的质量具体包括以下步骤：</w:t>
      </w:r>
    </w:p>
    <w:p w14:paraId="3055CE9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S410</w:t>
      </w:r>
      <w:r w:rsidRPr="00401F35">
        <w:rPr>
          <w:rFonts w:eastAsia="楷体_GB2312" w:hint="eastAsia"/>
          <w:sz w:val="28"/>
        </w:rPr>
        <w:t>：判断混合气体中二氧化碳的体积浓度是否大于阈值；</w:t>
      </w:r>
    </w:p>
    <w:p w14:paraId="66E23FF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若大于阈值，则执行步骤</w:t>
      </w:r>
      <w:r w:rsidRPr="00401F35">
        <w:rPr>
          <w:rFonts w:eastAsia="楷体_GB2312" w:hint="eastAsia"/>
          <w:sz w:val="28"/>
        </w:rPr>
        <w:t>S420</w:t>
      </w:r>
      <w:r w:rsidRPr="00401F35">
        <w:rPr>
          <w:rFonts w:eastAsia="楷体_GB2312" w:hint="eastAsia"/>
          <w:sz w:val="28"/>
        </w:rPr>
        <w:t>：根据取样装置的温度及压力获取二氧化碳在油和水中的对应饱和溶解度；</w:t>
      </w:r>
    </w:p>
    <w:p w14:paraId="10BC651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S430</w:t>
      </w:r>
      <w:r w:rsidRPr="00401F35">
        <w:rPr>
          <w:rFonts w:eastAsia="楷体_GB2312" w:hint="eastAsia"/>
          <w:sz w:val="28"/>
        </w:rPr>
        <w:t>：根据获取的饱和溶解度进行计算得到二氧化碳在样液的液相中的总质量；</w:t>
      </w:r>
    </w:p>
    <w:p w14:paraId="267EB09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若小于阈值，则执行步骤</w:t>
      </w:r>
      <w:r w:rsidRPr="00401F35">
        <w:rPr>
          <w:rFonts w:eastAsia="楷体_GB2312" w:hint="eastAsia"/>
          <w:sz w:val="28"/>
        </w:rPr>
        <w:t>S440</w:t>
      </w:r>
      <w:r w:rsidRPr="00401F35">
        <w:rPr>
          <w:rFonts w:eastAsia="楷体_GB2312" w:hint="eastAsia"/>
          <w:sz w:val="28"/>
        </w:rPr>
        <w:t>：降低取样装置内的压力；</w:t>
      </w:r>
    </w:p>
    <w:p w14:paraId="654A7D0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S450</w:t>
      </w:r>
      <w:r w:rsidRPr="00401F35">
        <w:rPr>
          <w:rFonts w:eastAsia="楷体_GB2312" w:hint="eastAsia"/>
          <w:sz w:val="28"/>
        </w:rPr>
        <w:t>：判断当取样装置的压力大于预设值时，析出的二氧化碳的体积浓度是否大于阈值；</w:t>
      </w:r>
    </w:p>
    <w:p w14:paraId="75AA86D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若是，则执行步骤</w:t>
      </w:r>
      <w:r w:rsidRPr="00401F35">
        <w:rPr>
          <w:rFonts w:eastAsia="楷体_GB2312" w:hint="eastAsia"/>
          <w:sz w:val="28"/>
        </w:rPr>
        <w:t>S460</w:t>
      </w:r>
      <w:r w:rsidRPr="00401F35">
        <w:rPr>
          <w:rFonts w:eastAsia="楷体_GB2312" w:hint="eastAsia"/>
          <w:sz w:val="28"/>
        </w:rPr>
        <w:t>：根据取样装置当前的温度及压力获取二氧化碳在油和水中的对应饱和溶解度，根据取样装置的温度及压力获取二氧化碳在油和水中的对应饱和溶解度；</w:t>
      </w:r>
    </w:p>
    <w:p w14:paraId="2A050E5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若否，即当取样装置内的压力小于预设值，析出的二氧化碳的体积浓度小于</w:t>
      </w:r>
      <w:r w:rsidRPr="00401F35">
        <w:rPr>
          <w:rFonts w:eastAsia="楷体_GB2312" w:hint="eastAsia"/>
          <w:sz w:val="28"/>
        </w:rPr>
        <w:lastRenderedPageBreak/>
        <w:t>阈值，则执行步骤</w:t>
      </w:r>
      <w:r w:rsidRPr="00401F35">
        <w:rPr>
          <w:rFonts w:eastAsia="楷体_GB2312" w:hint="eastAsia"/>
          <w:sz w:val="28"/>
        </w:rPr>
        <w:t>470</w:t>
      </w:r>
      <w:r w:rsidRPr="00401F35">
        <w:rPr>
          <w:rFonts w:eastAsia="楷体_GB2312" w:hint="eastAsia"/>
          <w:sz w:val="28"/>
        </w:rPr>
        <w:t>：认定该样液中不含有二氧化碳。</w:t>
      </w:r>
    </w:p>
    <w:p w14:paraId="1F04578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根据二氧化碳在油水中的饱和溶解度计算样液的液相中的二氧化碳的质量时，首先判断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VOL</m:t>
            </m:r>
          </m:e>
          <m:sub>
            <m:r>
              <m:rPr>
                <m:sty m:val="p"/>
              </m:rPr>
              <w:rPr>
                <w:rFonts w:ascii="Cambria Math" w:eastAsia="楷体_GB2312" w:hAnsi="Cambria Math" w:hint="eastAsia"/>
                <w:sz w:val="28"/>
              </w:rPr>
              <m:t>co2</m:t>
            </m:r>
          </m:sub>
        </m:sSub>
      </m:oMath>
      <w:r w:rsidRPr="00401F35">
        <w:rPr>
          <w:rFonts w:eastAsia="楷体_GB2312" w:hint="eastAsia"/>
          <w:sz w:val="28"/>
        </w:rPr>
        <w:t>是否大于预设阈值：</w:t>
      </w:r>
    </w:p>
    <w:p w14:paraId="049FB9A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1</w:t>
      </w:r>
      <w:r w:rsidRPr="00401F35">
        <w:rPr>
          <w:rFonts w:eastAsia="楷体_GB2312" w:hint="eastAsia"/>
          <w:sz w:val="28"/>
        </w:rPr>
        <w:t>）大于阈值。则认为液相中饱和溶解</w:t>
      </w:r>
      <w:r w:rsidRPr="00401F35">
        <w:rPr>
          <w:rFonts w:eastAsia="楷体_GB2312" w:hint="eastAsia"/>
          <w:sz w:val="28"/>
        </w:rPr>
        <w:t>CO2</w:t>
      </w:r>
      <w:r w:rsidRPr="00401F35">
        <w:rPr>
          <w:rFonts w:eastAsia="楷体_GB2312" w:hint="eastAsia"/>
          <w:sz w:val="28"/>
        </w:rPr>
        <w:t>，然后利用</w:t>
      </w:r>
      <w:r w:rsidRPr="00401F35">
        <w:rPr>
          <w:rFonts w:eastAsia="楷体_GB2312" w:hint="eastAsia"/>
          <w:sz w:val="28"/>
        </w:rPr>
        <w:t>CO2</w:t>
      </w:r>
      <w:r w:rsidRPr="00401F35">
        <w:rPr>
          <w:rFonts w:eastAsia="楷体_GB2312" w:hint="eastAsia"/>
          <w:sz w:val="28"/>
        </w:rPr>
        <w:t>在油和水中的饱和溶解度数据计算液相中的</w:t>
      </w:r>
      <w:r w:rsidRPr="00401F35">
        <w:rPr>
          <w:rFonts w:eastAsia="楷体_GB2312" w:hint="eastAsia"/>
          <w:sz w:val="28"/>
        </w:rPr>
        <w:t>CO2</w:t>
      </w:r>
      <w:r w:rsidRPr="00401F35">
        <w:rPr>
          <w:rFonts w:eastAsia="楷体_GB2312" w:hint="eastAsia"/>
          <w:sz w:val="28"/>
        </w:rPr>
        <w:t>质量：</w:t>
      </w:r>
    </w:p>
    <w:p w14:paraId="7EA2180D"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①分别计算液相中油和水的体积：</w:t>
      </w:r>
    </w:p>
    <w:p w14:paraId="2B81A981"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m:oMathPara>
    </w:p>
    <w:p w14:paraId="28507A3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分别为取样装置液相中油的体积和水的体积，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oil</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α</m:t>
            </m:r>
          </m:e>
          <m:sub>
            <m:r>
              <m:rPr>
                <m:sty m:val="p"/>
              </m:rPr>
              <w:rPr>
                <w:rFonts w:ascii="Cambria Math" w:eastAsia="楷体_GB2312" w:hAnsi="Cambria Math" w:hint="eastAsia"/>
                <w:sz w:val="28"/>
              </w:rPr>
              <m:t>water</m:t>
            </m:r>
          </m:sub>
        </m:sSub>
      </m:oMath>
      <w:r w:rsidRPr="00401F35">
        <w:rPr>
          <w:rFonts w:eastAsia="楷体_GB2312" w:hint="eastAsia"/>
          <w:sz w:val="28"/>
        </w:rPr>
        <w:t>分别为多相流量计测量得到的含油率和含水率。</w:t>
      </w:r>
    </w:p>
    <w:p w14:paraId="326DDE0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②查表</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P</m:t>
            </m:r>
          </m:e>
          <m:sub>
            <m:r>
              <m:rPr>
                <m:sty m:val="p"/>
              </m:rPr>
              <w:rPr>
                <w:rFonts w:ascii="Cambria Math" w:eastAsia="楷体_GB2312" w:hAnsi="Cambria Math" w:hint="eastAsia"/>
                <w:sz w:val="28"/>
              </w:rPr>
              <m:t>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T</m:t>
            </m:r>
          </m:e>
          <m:sub>
            <m:r>
              <m:rPr>
                <m:sty m:val="p"/>
              </m:rPr>
              <w:rPr>
                <w:rFonts w:ascii="Cambria Math" w:eastAsia="楷体_GB2312" w:hAnsi="Cambria Math" w:hint="eastAsia"/>
                <w:sz w:val="28"/>
              </w:rPr>
              <m:t>0</m:t>
            </m:r>
          </m:sub>
        </m:sSub>
      </m:oMath>
      <w:r w:rsidRPr="00401F35">
        <w:rPr>
          <w:rFonts w:eastAsia="楷体_GB2312" w:hint="eastAsia"/>
          <w:sz w:val="28"/>
        </w:rPr>
        <w:t>条件下</w:t>
      </w:r>
      <w:r w:rsidRPr="00401F35">
        <w:rPr>
          <w:rFonts w:eastAsia="楷体_GB2312" w:hint="eastAsia"/>
          <w:sz w:val="28"/>
        </w:rPr>
        <w:t>CO2</w:t>
      </w:r>
      <w:r w:rsidRPr="00401F35">
        <w:rPr>
          <w:rFonts w:eastAsia="楷体_GB2312" w:hint="eastAsia"/>
          <w:sz w:val="28"/>
        </w:rPr>
        <w:t>在油和水中的饱和溶解度。</w:t>
      </w:r>
      <w:r w:rsidRPr="00401F35">
        <w:rPr>
          <w:rFonts w:eastAsia="楷体_GB2312" w:hint="eastAsia"/>
          <w:sz w:val="28"/>
        </w:rPr>
        <w:t>CO2</w:t>
      </w:r>
      <w:r w:rsidRPr="00401F35">
        <w:rPr>
          <w:rFonts w:eastAsia="楷体_GB2312" w:hint="eastAsia"/>
          <w:sz w:val="28"/>
        </w:rPr>
        <w:t>的溶解度数据由已知的部分实验数据插值得到，结果数据表包括温度范围</w:t>
      </w:r>
      <w:r w:rsidRPr="00401F35">
        <w:rPr>
          <w:rFonts w:eastAsia="楷体_GB2312" w:hint="eastAsia"/>
          <w:sz w:val="28"/>
        </w:rPr>
        <w:t>280K-400K</w:t>
      </w:r>
      <w:r w:rsidRPr="00401F35">
        <w:rPr>
          <w:rFonts w:eastAsia="楷体_GB2312" w:hint="eastAsia"/>
          <w:sz w:val="28"/>
        </w:rPr>
        <w:t>，步长为</w:t>
      </w:r>
      <w:r w:rsidRPr="00401F35">
        <w:rPr>
          <w:rFonts w:eastAsia="楷体_GB2312" w:hint="eastAsia"/>
          <w:sz w:val="28"/>
        </w:rPr>
        <w:t>1K</w:t>
      </w:r>
      <w:r w:rsidRPr="00401F35">
        <w:rPr>
          <w:rFonts w:eastAsia="楷体_GB2312" w:hint="eastAsia"/>
          <w:sz w:val="28"/>
        </w:rPr>
        <w:t>，压力范围</w:t>
      </w:r>
      <w:r w:rsidRPr="00401F35">
        <w:rPr>
          <w:rFonts w:eastAsia="楷体_GB2312" w:hint="eastAsia"/>
          <w:sz w:val="28"/>
        </w:rPr>
        <w:t>0-10MPa</w:t>
      </w:r>
      <w:r w:rsidRPr="00401F35">
        <w:rPr>
          <w:rFonts w:eastAsia="楷体_GB2312" w:hint="eastAsia"/>
          <w:sz w:val="28"/>
        </w:rPr>
        <w:t>，步长为</w:t>
      </w:r>
      <w:r w:rsidRPr="00401F35">
        <w:rPr>
          <w:rFonts w:eastAsia="楷体_GB2312" w:hint="eastAsia"/>
          <w:sz w:val="28"/>
        </w:rPr>
        <w:t>0.1MPa</w:t>
      </w:r>
      <w:r w:rsidRPr="00401F35">
        <w:rPr>
          <w:rFonts w:eastAsia="楷体_GB2312" w:hint="eastAsia"/>
          <w:sz w:val="28"/>
        </w:rPr>
        <w:t>，数据表大小为</w:t>
      </w:r>
      <w:r w:rsidRPr="00401F35">
        <w:rPr>
          <w:rFonts w:eastAsia="楷体_GB2312" w:hint="eastAsia"/>
          <w:sz w:val="28"/>
        </w:rPr>
        <w:t>101*121</w:t>
      </w:r>
      <w:r w:rsidRPr="00401F35">
        <w:rPr>
          <w:rFonts w:eastAsia="楷体_GB2312" w:hint="eastAsia"/>
          <w:sz w:val="28"/>
        </w:rPr>
        <w:t>，如表</w:t>
      </w:r>
      <w:r w:rsidRPr="00401F35">
        <w:rPr>
          <w:rFonts w:eastAsia="楷体_GB2312" w:hint="eastAsia"/>
          <w:sz w:val="28"/>
        </w:rPr>
        <w:t>2</w:t>
      </w:r>
      <w:r w:rsidRPr="00401F35">
        <w:rPr>
          <w:rFonts w:eastAsia="楷体_GB2312" w:hint="eastAsia"/>
          <w:sz w:val="28"/>
        </w:rPr>
        <w:t>和表</w:t>
      </w:r>
      <w:r w:rsidRPr="00401F35">
        <w:rPr>
          <w:rFonts w:eastAsia="楷体_GB2312" w:hint="eastAsia"/>
          <w:sz w:val="28"/>
        </w:rPr>
        <w:t>3</w:t>
      </w:r>
      <w:r w:rsidRPr="00401F35">
        <w:rPr>
          <w:rFonts w:eastAsia="楷体_GB2312" w:hint="eastAsia"/>
          <w:sz w:val="28"/>
        </w:rPr>
        <w:t>所示；</w:t>
      </w:r>
    </w:p>
    <w:p w14:paraId="3BEBC66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③分别计算油和水中</w:t>
      </w:r>
      <w:r w:rsidRPr="00401F35">
        <w:rPr>
          <w:rFonts w:eastAsia="楷体_GB2312" w:hint="eastAsia"/>
          <w:sz w:val="28"/>
        </w:rPr>
        <w:t>CO2</w:t>
      </w:r>
      <w:r w:rsidRPr="00401F35">
        <w:rPr>
          <w:rFonts w:eastAsia="楷体_GB2312" w:hint="eastAsia"/>
          <w:sz w:val="28"/>
        </w:rPr>
        <w:t>的摩尔量：</w:t>
      </w:r>
    </w:p>
    <w:p w14:paraId="5F26392C" w14:textId="77777777" w:rsidR="004F7FEE" w:rsidRPr="00401F35" w:rsidRDefault="00000000"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004F7FEE" w:rsidRPr="00401F35">
        <w:rPr>
          <w:rFonts w:eastAsia="楷体_GB2312" w:hint="eastAsia"/>
          <w:sz w:val="28"/>
        </w:rPr>
        <w:t>，</w:t>
      </w:r>
    </w:p>
    <w:p w14:paraId="586C4731" w14:textId="77777777" w:rsidR="004F7FEE" w:rsidRPr="00401F35" w:rsidRDefault="00000000" w:rsidP="004F7FEE">
      <w:pPr>
        <w:spacing w:line="540" w:lineRule="exact"/>
        <w:ind w:firstLineChars="202" w:firstLine="566"/>
        <w:rPr>
          <w:rFonts w:eastAsia="楷体_GB2312"/>
          <w:sz w:val="28"/>
        </w:rPr>
      </w:pP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004F7FEE" w:rsidRPr="00401F35">
        <w:rPr>
          <w:rFonts w:eastAsia="楷体_GB2312" w:hint="eastAsia"/>
          <w:sz w:val="28"/>
        </w:rPr>
        <w:t>；</w:t>
      </w:r>
    </w:p>
    <w:p w14:paraId="4CF40674"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slw</m:t>
            </m:r>
          </m:sub>
        </m:sSub>
      </m:oMath>
      <w:r w:rsidRPr="00401F35">
        <w:rPr>
          <w:rFonts w:eastAsia="楷体_GB2312" w:hint="eastAsia"/>
          <w:sz w:val="28"/>
        </w:rPr>
        <w:t>分别为取样装置液相中油和水所占的体积，</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S</m:t>
            </m:r>
          </m:e>
          <m:sub>
            <m:r>
              <m:rPr>
                <m:sty m:val="p"/>
              </m:rPr>
              <w:rPr>
                <w:rFonts w:ascii="Cambria Math" w:eastAsia="楷体_GB2312" w:hAnsi="Cambria Math" w:hint="eastAsia"/>
                <w:sz w:val="28"/>
              </w:rPr>
              <m:t>w</m:t>
            </m:r>
          </m:sub>
        </m:sSub>
      </m:oMath>
      <w:r w:rsidRPr="00401F35">
        <w:rPr>
          <w:rFonts w:eastAsia="楷体_GB2312" w:hint="eastAsia"/>
          <w:sz w:val="28"/>
        </w:rPr>
        <w:t>分别为含油率和含水率。</w:t>
      </w:r>
    </w:p>
    <w:p w14:paraId="48A8804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④分别计算油和水中</w:t>
      </w:r>
      <w:r w:rsidRPr="00401F35">
        <w:rPr>
          <w:rFonts w:eastAsia="楷体_GB2312" w:hint="eastAsia"/>
          <w:sz w:val="28"/>
        </w:rPr>
        <w:t>CO2</w:t>
      </w:r>
      <w:r w:rsidRPr="00401F35">
        <w:rPr>
          <w:rFonts w:eastAsia="楷体_GB2312" w:hint="eastAsia"/>
          <w:sz w:val="28"/>
        </w:rPr>
        <w:t>的质量：</w:t>
      </w:r>
    </w:p>
    <w:p w14:paraId="034F2D52"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r>
            <m:rPr>
              <m:sty m:val="p"/>
            </m:rPr>
            <w:rPr>
              <w:rFonts w:ascii="Cambria Math" w:eastAsia="楷体_GB2312" w:hAnsi="Cambria Math" w:hint="eastAsia"/>
              <w:sz w:val="28"/>
            </w:rPr>
            <m:t xml:space="preserve">   ,</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r>
            <m:rPr>
              <m:sty m:val="p"/>
            </m:rPr>
            <w:rPr>
              <w:rFonts w:ascii="MS Gothic" w:eastAsia="MS Gothic" w:hAnsi="MS Gothic" w:cs="MS Gothic"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m:oMathPara>
    </w:p>
    <w:p w14:paraId="0F8A555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o</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n</m:t>
            </m:r>
          </m:e>
          <m:sub>
            <m:r>
              <m:rPr>
                <m:sty m:val="p"/>
              </m:rPr>
              <w:rPr>
                <w:rFonts w:ascii="Cambria Math" w:eastAsia="楷体_GB2312" w:hAnsi="Cambria Math" w:hint="eastAsia"/>
                <w:sz w:val="28"/>
              </w:rPr>
              <m:t>w</m:t>
            </m:r>
          </m:sub>
        </m:sSub>
      </m:oMath>
      <w:r w:rsidRPr="00401F35">
        <w:rPr>
          <w:rFonts w:eastAsia="楷体_GB2312" w:hint="eastAsia"/>
          <w:sz w:val="28"/>
        </w:rPr>
        <w:t>分别为油和水中溶解</w:t>
      </w:r>
      <w:r w:rsidRPr="00401F35">
        <w:rPr>
          <w:rFonts w:eastAsia="楷体_GB2312" w:hint="eastAsia"/>
          <w:sz w:val="28"/>
        </w:rPr>
        <w:t>CO2</w:t>
      </w:r>
      <w:r w:rsidRPr="00401F35">
        <w:rPr>
          <w:rFonts w:eastAsia="楷体_GB2312" w:hint="eastAsia"/>
          <w:sz w:val="28"/>
        </w:rPr>
        <w:t>的摩尔量，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co2</m:t>
            </m:r>
          </m:sub>
        </m:sSub>
      </m:oMath>
      <w:r w:rsidRPr="00401F35">
        <w:rPr>
          <w:rFonts w:eastAsia="楷体_GB2312" w:hint="eastAsia"/>
          <w:sz w:val="28"/>
        </w:rPr>
        <w:t>为</w:t>
      </w:r>
      <w:r w:rsidRPr="00401F35">
        <w:rPr>
          <w:rFonts w:eastAsia="楷体_GB2312" w:hint="eastAsia"/>
          <w:sz w:val="28"/>
        </w:rPr>
        <w:t>CO2</w:t>
      </w:r>
      <w:r w:rsidRPr="00401F35">
        <w:rPr>
          <w:rFonts w:eastAsia="楷体_GB2312" w:hint="eastAsia"/>
          <w:sz w:val="28"/>
        </w:rPr>
        <w:t>的摩尔质量，取</w:t>
      </w:r>
      <w:r w:rsidRPr="00401F35">
        <w:rPr>
          <w:rFonts w:eastAsia="楷体_GB2312" w:hint="eastAsia"/>
          <w:sz w:val="28"/>
        </w:rPr>
        <w:t>44.1g/mol</w:t>
      </w:r>
      <w:r w:rsidRPr="00401F35">
        <w:rPr>
          <w:rFonts w:eastAsia="楷体_GB2312" w:hint="eastAsia"/>
          <w:sz w:val="28"/>
        </w:rPr>
        <w:t>。</w:t>
      </w:r>
    </w:p>
    <w:p w14:paraId="48F9C1E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⑤计算取样样液中</w:t>
      </w:r>
      <w:r w:rsidRPr="00401F35">
        <w:rPr>
          <w:rFonts w:eastAsia="楷体_GB2312" w:hint="eastAsia"/>
          <w:sz w:val="28"/>
        </w:rPr>
        <w:t>CO2</w:t>
      </w:r>
      <w:r w:rsidRPr="00401F35">
        <w:rPr>
          <w:rFonts w:eastAsia="楷体_GB2312" w:hint="eastAsia"/>
          <w:sz w:val="28"/>
        </w:rPr>
        <w:t>的总质量：</w:t>
      </w:r>
    </w:p>
    <w:p w14:paraId="30919C95" w14:textId="77777777" w:rsidR="004F7FEE" w:rsidRPr="00401F35" w:rsidRDefault="00000000" w:rsidP="004F7FEE">
      <w:pPr>
        <w:spacing w:line="540" w:lineRule="exact"/>
        <w:ind w:firstLineChars="202" w:firstLine="566"/>
        <w:rPr>
          <w:rFonts w:eastAsia="楷体_GB2312"/>
          <w:sz w:val="28"/>
        </w:rPr>
      </w:pPr>
      <m:oMathPara>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r>
            <m:rPr>
              <m:sty m:val="p"/>
            </m:rPr>
            <w:rPr>
              <w:rFonts w:ascii="Cambria Math" w:eastAsia="楷体_GB2312" w:hAnsi="Cambria Math" w:hint="eastAsia"/>
              <w:sz w:val="28"/>
            </w:rPr>
            <m:t>+</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m:oMathPara>
    </w:p>
    <w:p w14:paraId="5D30C0CA"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sgco2</m:t>
            </m:r>
          </m:sub>
        </m:sSub>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soco2</m:t>
            </m:r>
          </m:sub>
        </m:sSub>
      </m:oMath>
      <w:r w:rsidRPr="00401F35">
        <w:rPr>
          <w:rFonts w:eastAsia="楷体_GB2312" w:hint="eastAsia"/>
          <w:sz w:val="28"/>
        </w:rPr>
        <w:t>和</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swco2</m:t>
            </m:r>
          </m:sub>
        </m:sSub>
      </m:oMath>
      <w:r w:rsidRPr="00401F35">
        <w:rPr>
          <w:rFonts w:eastAsia="楷体_GB2312" w:hint="eastAsia"/>
          <w:sz w:val="28"/>
        </w:rPr>
        <w:t>分别为混合气、油和水中</w:t>
      </w:r>
      <w:r w:rsidRPr="00401F35">
        <w:rPr>
          <w:rFonts w:eastAsia="楷体_GB2312" w:hint="eastAsia"/>
          <w:sz w:val="28"/>
        </w:rPr>
        <w:t>CO2</w:t>
      </w:r>
      <w:r w:rsidRPr="00401F35">
        <w:rPr>
          <w:rFonts w:eastAsia="楷体_GB2312" w:hint="eastAsia"/>
          <w:sz w:val="28"/>
        </w:rPr>
        <w:t>的质量。</w:t>
      </w:r>
    </w:p>
    <w:p w14:paraId="3260FC3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⑥计算一定时间段内产出</w:t>
      </w:r>
      <w:r w:rsidRPr="00401F35">
        <w:rPr>
          <w:rFonts w:eastAsia="楷体_GB2312" w:hint="eastAsia"/>
          <w:sz w:val="28"/>
        </w:rPr>
        <w:t>CO2</w:t>
      </w:r>
      <w:r w:rsidRPr="00401F35">
        <w:rPr>
          <w:rFonts w:eastAsia="楷体_GB2312" w:hint="eastAsia"/>
          <w:sz w:val="28"/>
        </w:rPr>
        <w:t>的总质量：</w:t>
      </w:r>
    </w:p>
    <w:p w14:paraId="4DB8CD54" w14:textId="77777777" w:rsidR="004F7FEE" w:rsidRPr="00401F35" w:rsidRDefault="004F7FEE" w:rsidP="004F7FEE">
      <w:pPr>
        <w:spacing w:line="540" w:lineRule="exact"/>
        <w:ind w:firstLineChars="202" w:firstLine="566"/>
        <w:rPr>
          <w:rFonts w:eastAsia="楷体_GB2312"/>
          <w:sz w:val="28"/>
        </w:rPr>
      </w:pPr>
      <m:oMathPara>
        <m:oMath>
          <m:r>
            <m:rPr>
              <m:sty m:val="p"/>
            </m:rPr>
            <w:rPr>
              <w:rFonts w:ascii="Cambria Math" w:eastAsia="楷体_GB2312" w:hAnsi="Cambria Math" w:hint="eastAsia"/>
              <w:sz w:val="28"/>
            </w:rPr>
            <m:t>m=</m:t>
          </m:r>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r>
            <m:rPr>
              <m:sty m:val="p"/>
            </m:rPr>
            <w:rPr>
              <w:rFonts w:ascii="MS Gothic" w:eastAsia="MS Gothic" w:hAnsi="MS Gothic" w:cs="MS Gothic" w:hint="eastAsia"/>
              <w:sz w:val="28"/>
            </w:rPr>
            <m:t>*</m:t>
          </m:r>
          <m:f>
            <m:fPr>
              <m:ctrlPr>
                <w:rPr>
                  <w:rFonts w:ascii="Cambria Math" w:eastAsia="楷体_GB2312" w:hAnsi="Cambria Math" w:hint="eastAsia"/>
                  <w:sz w:val="28"/>
                </w:rPr>
              </m:ctrlPr>
            </m:fPr>
            <m:num>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num>
            <m:den>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den>
          </m:f>
        </m:oMath>
      </m:oMathPara>
    </w:p>
    <w:p w14:paraId="45A9F95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式中：</w:t>
      </w:r>
      <m:oMath>
        <m:r>
          <m:rPr>
            <m:sty m:val="p"/>
          </m:rPr>
          <w:rPr>
            <w:rFonts w:ascii="Cambria Math" w:eastAsia="楷体_GB2312" w:hAnsi="Cambria Math" w:hint="eastAsia"/>
            <w:sz w:val="28"/>
          </w:rPr>
          <m:t>m</m:t>
        </m:r>
      </m:oMath>
      <w:r w:rsidRPr="00401F35">
        <w:rPr>
          <w:rFonts w:eastAsia="楷体_GB2312" w:hint="eastAsia"/>
          <w:sz w:val="28"/>
        </w:rPr>
        <w:t>为一定时间段内产出</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m</m:t>
            </m:r>
          </m:e>
          <m:sub>
            <m:r>
              <m:rPr>
                <m:sty m:val="p"/>
              </m:rPr>
              <w:rPr>
                <w:rFonts w:ascii="Cambria Math" w:eastAsia="楷体_GB2312" w:hAnsi="Cambria Math" w:hint="eastAsia"/>
                <w:sz w:val="28"/>
              </w:rPr>
              <m:t>s</m:t>
            </m:r>
          </m:sub>
        </m:sSub>
      </m:oMath>
      <w:r w:rsidRPr="00401F35">
        <w:rPr>
          <w:rFonts w:eastAsia="楷体_GB2312" w:hint="eastAsia"/>
          <w:sz w:val="28"/>
        </w:rPr>
        <w:t>为取样样液中</w:t>
      </w:r>
      <w:r w:rsidRPr="00401F35">
        <w:rPr>
          <w:rFonts w:eastAsia="楷体_GB2312" w:hint="eastAsia"/>
          <w:sz w:val="28"/>
        </w:rPr>
        <w:t>CO2</w:t>
      </w:r>
      <w:r w:rsidRPr="00401F35">
        <w:rPr>
          <w:rFonts w:eastAsia="楷体_GB2312" w:hint="eastAsia"/>
          <w:sz w:val="28"/>
        </w:rPr>
        <w:t>的总质量，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t</m:t>
            </m:r>
          </m:sub>
        </m:sSub>
      </m:oMath>
      <w:r w:rsidRPr="00401F35">
        <w:rPr>
          <w:rFonts w:eastAsia="楷体_GB2312" w:hint="eastAsia"/>
          <w:sz w:val="28"/>
        </w:rPr>
        <w:t>为一定时间段内多相流量计计量的三相总流量，</w:t>
      </w:r>
      <m:oMath>
        <m:sSub>
          <m:sSubPr>
            <m:ctrlPr>
              <w:rPr>
                <w:rFonts w:ascii="Cambria Math" w:eastAsia="楷体_GB2312" w:hAnsi="Cambria Math" w:hint="eastAsia"/>
                <w:sz w:val="28"/>
              </w:rPr>
            </m:ctrlPr>
          </m:sSubPr>
          <m:e>
            <m:r>
              <m:rPr>
                <m:sty m:val="p"/>
              </m:rPr>
              <w:rPr>
                <w:rFonts w:ascii="Cambria Math" w:eastAsia="楷体_GB2312" w:hAnsi="Cambria Math" w:hint="eastAsia"/>
                <w:sz w:val="28"/>
              </w:rPr>
              <m:t>V</m:t>
            </m:r>
          </m:e>
          <m:sub>
            <m:r>
              <m:rPr>
                <m:sty m:val="p"/>
              </m:rPr>
              <w:rPr>
                <w:rFonts w:ascii="Cambria Math" w:eastAsia="楷体_GB2312" w:hAnsi="Cambria Math" w:hint="eastAsia"/>
                <w:sz w:val="28"/>
              </w:rPr>
              <m:t>s</m:t>
            </m:r>
          </m:sub>
        </m:sSub>
      </m:oMath>
      <w:r w:rsidRPr="00401F35">
        <w:rPr>
          <w:rFonts w:eastAsia="楷体_GB2312" w:hint="eastAsia"/>
          <w:sz w:val="28"/>
        </w:rPr>
        <w:t>为原始取样体积。</w:t>
      </w:r>
    </w:p>
    <w:p w14:paraId="24CE5E30"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2</w:t>
      </w:r>
      <w:r w:rsidRPr="00401F35">
        <w:rPr>
          <w:rFonts w:eastAsia="楷体_GB2312" w:hint="eastAsia"/>
          <w:sz w:val="28"/>
        </w:rPr>
        <w:t>）小于阈值。则认为液相中</w:t>
      </w:r>
      <w:r w:rsidRPr="00401F35">
        <w:rPr>
          <w:rFonts w:eastAsia="楷体_GB2312" w:hint="eastAsia"/>
          <w:sz w:val="28"/>
        </w:rPr>
        <w:t>CO2</w:t>
      </w:r>
      <w:r w:rsidRPr="00401F35">
        <w:rPr>
          <w:rFonts w:eastAsia="楷体_GB2312" w:hint="eastAsia"/>
          <w:sz w:val="28"/>
        </w:rPr>
        <w:t>处于不饱和状态，控制取样装置内活塞杆拉伸用于降低容器内部压力。</w:t>
      </w:r>
    </w:p>
    <w:p w14:paraId="1C000F0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①若析出气体中</w:t>
      </w:r>
      <w:r w:rsidRPr="00401F35">
        <w:rPr>
          <w:rFonts w:eastAsia="楷体_GB2312" w:hint="eastAsia"/>
          <w:sz w:val="28"/>
        </w:rPr>
        <w:t>CO2</w:t>
      </w:r>
      <w:r w:rsidRPr="00401F35">
        <w:rPr>
          <w:rFonts w:eastAsia="楷体_GB2312" w:hint="eastAsia"/>
          <w:sz w:val="28"/>
        </w:rPr>
        <w:t>浓度始终小于预设阈值，且取样装置内部压力大于预设值，预设值为</w:t>
      </w:r>
      <w:r w:rsidRPr="00401F35">
        <w:rPr>
          <w:rFonts w:eastAsia="楷体_GB2312" w:hint="eastAsia"/>
          <w:sz w:val="28"/>
        </w:rPr>
        <w:t>0.1MPa</w:t>
      </w:r>
      <w:r w:rsidRPr="00401F35">
        <w:rPr>
          <w:rFonts w:eastAsia="楷体_GB2312" w:hint="eastAsia"/>
          <w:sz w:val="28"/>
        </w:rPr>
        <w:t>，则重复该降压过程，直至析出气体中</w:t>
      </w:r>
      <w:r w:rsidRPr="00401F35">
        <w:rPr>
          <w:rFonts w:eastAsia="楷体_GB2312" w:hint="eastAsia"/>
          <w:sz w:val="28"/>
        </w:rPr>
        <w:t>CO2</w:t>
      </w:r>
      <w:r w:rsidRPr="00401F35">
        <w:rPr>
          <w:rFonts w:eastAsia="楷体_GB2312" w:hint="eastAsia"/>
          <w:sz w:val="28"/>
        </w:rPr>
        <w:t>浓度大于阈值，然后按照上述步骤</w:t>
      </w:r>
      <w:r w:rsidRPr="00401F35">
        <w:rPr>
          <w:rFonts w:eastAsia="楷体_GB2312" w:hint="eastAsia"/>
          <w:sz w:val="28"/>
        </w:rPr>
        <w:t>1</w:t>
      </w:r>
      <w:r w:rsidRPr="00401F35">
        <w:rPr>
          <w:rFonts w:eastAsia="楷体_GB2312" w:hint="eastAsia"/>
          <w:sz w:val="28"/>
        </w:rPr>
        <w:t>）计算产出</w:t>
      </w:r>
      <w:r w:rsidRPr="00401F35">
        <w:rPr>
          <w:rFonts w:eastAsia="楷体_GB2312" w:hint="eastAsia"/>
          <w:sz w:val="28"/>
        </w:rPr>
        <w:t>CO2</w:t>
      </w:r>
      <w:r w:rsidRPr="00401F35">
        <w:rPr>
          <w:rFonts w:eastAsia="楷体_GB2312" w:hint="eastAsia"/>
          <w:sz w:val="28"/>
        </w:rPr>
        <w:t>总量；</w:t>
      </w:r>
    </w:p>
    <w:p w14:paraId="494D9D91"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②若析出气体中</w:t>
      </w:r>
      <w:r w:rsidRPr="00401F35">
        <w:rPr>
          <w:rFonts w:eastAsia="楷体_GB2312" w:hint="eastAsia"/>
          <w:sz w:val="28"/>
        </w:rPr>
        <w:t>CO2</w:t>
      </w:r>
      <w:r w:rsidRPr="00401F35">
        <w:rPr>
          <w:rFonts w:eastAsia="楷体_GB2312" w:hint="eastAsia"/>
          <w:sz w:val="28"/>
        </w:rPr>
        <w:t>浓度始终小于预设阈值，且取样装置内部压力已经小于</w:t>
      </w:r>
      <w:r w:rsidRPr="00401F35">
        <w:rPr>
          <w:rFonts w:eastAsia="楷体_GB2312" w:hint="eastAsia"/>
          <w:sz w:val="28"/>
        </w:rPr>
        <w:t>0.1MPa</w:t>
      </w:r>
      <w:r w:rsidRPr="00401F35">
        <w:rPr>
          <w:rFonts w:eastAsia="楷体_GB2312" w:hint="eastAsia"/>
          <w:sz w:val="28"/>
        </w:rPr>
        <w:t>，则结束该次取样分析，认为该样液中不含</w:t>
      </w:r>
      <w:r w:rsidRPr="00401F35">
        <w:rPr>
          <w:rFonts w:eastAsia="楷体_GB2312" w:hint="eastAsia"/>
          <w:sz w:val="28"/>
        </w:rPr>
        <w:t>CO2</w:t>
      </w:r>
      <w:r w:rsidRPr="00401F35">
        <w:rPr>
          <w:rFonts w:eastAsia="楷体_GB2312" w:hint="eastAsia"/>
          <w:sz w:val="28"/>
        </w:rPr>
        <w:t>，可继续进行下一次取样分析。</w:t>
      </w:r>
    </w:p>
    <w:p w14:paraId="41A2A096"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请参阅图</w:t>
      </w:r>
      <w:r w:rsidRPr="00401F35">
        <w:rPr>
          <w:rFonts w:eastAsia="楷体_GB2312" w:hint="eastAsia"/>
          <w:sz w:val="28"/>
        </w:rPr>
        <w:t>5</w:t>
      </w:r>
      <w:r w:rsidRPr="00401F35">
        <w:rPr>
          <w:rFonts w:eastAsia="楷体_GB2312" w:hint="eastAsia"/>
          <w:sz w:val="28"/>
        </w:rPr>
        <w:t>，在一些实施例中，还包括对二氧化碳浓度检测仪的标定的步骤，具体以下步骤：</w:t>
      </w:r>
    </w:p>
    <w:p w14:paraId="16F77D53"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S510</w:t>
      </w:r>
      <w:r w:rsidRPr="00401F35">
        <w:rPr>
          <w:rFonts w:eastAsia="楷体_GB2312" w:hint="eastAsia"/>
          <w:sz w:val="28"/>
        </w:rPr>
        <w:t>：将二氧化碳浓度检测仪放置在洁净的空气中，并进行自动调零；</w:t>
      </w:r>
    </w:p>
    <w:p w14:paraId="2F8FA308"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S520</w:t>
      </w:r>
      <w:r w:rsidRPr="00401F35">
        <w:rPr>
          <w:rFonts w:eastAsia="楷体_GB2312" w:hint="eastAsia"/>
          <w:sz w:val="28"/>
        </w:rPr>
        <w:t>：对二氧化碳浓度检测仪中通入</w:t>
      </w:r>
      <w:r w:rsidRPr="00401F35">
        <w:rPr>
          <w:rFonts w:eastAsia="楷体_GB2312" w:hint="eastAsia"/>
          <w:sz w:val="28"/>
        </w:rPr>
        <w:t>50%</w:t>
      </w:r>
      <w:r w:rsidRPr="00401F35">
        <w:rPr>
          <w:rFonts w:eastAsia="楷体_GB2312" w:hint="eastAsia"/>
          <w:sz w:val="28"/>
        </w:rPr>
        <w:t>浓度的二氧化碳标气，同时将目标点浓度设置为</w:t>
      </w:r>
      <w:r w:rsidRPr="00401F35">
        <w:rPr>
          <w:rFonts w:eastAsia="楷体_GB2312" w:hint="eastAsia"/>
          <w:sz w:val="28"/>
        </w:rPr>
        <w:t>50%</w:t>
      </w:r>
      <w:r w:rsidRPr="00401F35">
        <w:rPr>
          <w:rFonts w:eastAsia="楷体_GB2312" w:hint="eastAsia"/>
          <w:sz w:val="28"/>
        </w:rPr>
        <w:t>；</w:t>
      </w:r>
    </w:p>
    <w:p w14:paraId="346E47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S530</w:t>
      </w:r>
      <w:r w:rsidRPr="00401F35">
        <w:rPr>
          <w:rFonts w:eastAsia="楷体_GB2312" w:hint="eastAsia"/>
          <w:sz w:val="28"/>
        </w:rPr>
        <w:t>：进行目标点校准，等待二氧化碳浓度检测仪检测浓度值趋于稳定，完成目标点校准；</w:t>
      </w:r>
    </w:p>
    <w:p w14:paraId="05B98199"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步骤</w:t>
      </w:r>
      <w:r w:rsidRPr="00401F35">
        <w:rPr>
          <w:rFonts w:eastAsia="楷体_GB2312" w:hint="eastAsia"/>
          <w:sz w:val="28"/>
        </w:rPr>
        <w:t>S540</w:t>
      </w:r>
      <w:r w:rsidRPr="00401F35">
        <w:rPr>
          <w:rFonts w:eastAsia="楷体_GB2312" w:hint="eastAsia"/>
          <w:sz w:val="28"/>
        </w:rPr>
        <w:t>：对二氧化碳浓度检测仪通入高纯度氮气对气体管路进行吹扫，使二氧化碳浓度值归零。</w:t>
      </w:r>
    </w:p>
    <w:p w14:paraId="38AD6F5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二氧化碳浓度检测仪在使用前需要进行零点校准和</w:t>
      </w:r>
      <w:r w:rsidRPr="00401F35">
        <w:rPr>
          <w:rFonts w:eastAsia="楷体_GB2312" w:hint="eastAsia"/>
          <w:sz w:val="28"/>
        </w:rPr>
        <w:t>50%CO2</w:t>
      </w:r>
      <w:r w:rsidRPr="00401F35">
        <w:rPr>
          <w:rFonts w:eastAsia="楷体_GB2312" w:hint="eastAsia"/>
          <w:sz w:val="28"/>
        </w:rPr>
        <w:t>标气的标定，标定步骤如下：</w:t>
      </w:r>
    </w:p>
    <w:p w14:paraId="70967077"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①将二氧化碳浓度检测仪放置在洁净的空气中，一键自动调零；</w:t>
      </w:r>
    </w:p>
    <w:p w14:paraId="56658715"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②二氧化碳浓度检测仪通入</w:t>
      </w:r>
      <w:r w:rsidRPr="00401F35">
        <w:rPr>
          <w:rFonts w:eastAsia="楷体_GB2312" w:hint="eastAsia"/>
          <w:sz w:val="28"/>
        </w:rPr>
        <w:t>50%</w:t>
      </w:r>
      <w:r w:rsidRPr="00401F35">
        <w:rPr>
          <w:rFonts w:eastAsia="楷体_GB2312" w:hint="eastAsia"/>
          <w:sz w:val="28"/>
        </w:rPr>
        <w:t>浓度</w:t>
      </w:r>
      <w:r w:rsidRPr="00401F35">
        <w:rPr>
          <w:rFonts w:eastAsia="楷体_GB2312" w:hint="eastAsia"/>
          <w:sz w:val="28"/>
        </w:rPr>
        <w:t>CO2</w:t>
      </w:r>
      <w:r w:rsidRPr="00401F35">
        <w:rPr>
          <w:rFonts w:eastAsia="楷体_GB2312" w:hint="eastAsia"/>
          <w:sz w:val="28"/>
        </w:rPr>
        <w:t>标气，同时将目标点浓度设置为</w:t>
      </w:r>
      <w:r w:rsidRPr="00401F35">
        <w:rPr>
          <w:rFonts w:eastAsia="楷体_GB2312" w:hint="eastAsia"/>
          <w:sz w:val="28"/>
        </w:rPr>
        <w:t>50.0%;</w:t>
      </w:r>
    </w:p>
    <w:p w14:paraId="0FFC023B"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lastRenderedPageBreak/>
        <w:t>③进行目标点校准，等待测量浓度值基本上趋于稳定，</w:t>
      </w:r>
      <w:r w:rsidRPr="00401F35">
        <w:rPr>
          <w:rFonts w:eastAsia="楷体_GB2312" w:hint="eastAsia"/>
          <w:sz w:val="28"/>
        </w:rPr>
        <w:t>AD</w:t>
      </w:r>
      <w:r w:rsidRPr="00401F35">
        <w:rPr>
          <w:rFonts w:eastAsia="楷体_GB2312" w:hint="eastAsia"/>
          <w:sz w:val="28"/>
        </w:rPr>
        <w:t>值基本不变后，按确认键完成目标点校准；</w:t>
      </w:r>
    </w:p>
    <w:p w14:paraId="51EE3D7E"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④通入高纯氮气对气体管路进行吹扫，使</w:t>
      </w:r>
      <w:r w:rsidRPr="00401F35">
        <w:rPr>
          <w:rFonts w:eastAsia="楷体_GB2312" w:hint="eastAsia"/>
          <w:sz w:val="28"/>
        </w:rPr>
        <w:t>CO2</w:t>
      </w:r>
      <w:r w:rsidRPr="00401F35">
        <w:rPr>
          <w:rFonts w:eastAsia="楷体_GB2312" w:hint="eastAsia"/>
          <w:sz w:val="28"/>
        </w:rPr>
        <w:t>浓度示值归零，便于下次测量。</w:t>
      </w:r>
    </w:p>
    <w:p w14:paraId="3BB9DD1F" w14:textId="77777777" w:rsidR="004F7FEE" w:rsidRPr="00401F35" w:rsidRDefault="004F7FEE" w:rsidP="004F7FEE">
      <w:pPr>
        <w:spacing w:line="540" w:lineRule="exact"/>
        <w:ind w:firstLineChars="202" w:firstLine="566"/>
        <w:rPr>
          <w:rFonts w:eastAsia="楷体_GB2312"/>
          <w:sz w:val="28"/>
        </w:rPr>
      </w:pPr>
      <w:r w:rsidRPr="00401F35">
        <w:rPr>
          <w:rFonts w:eastAsia="楷体_GB2312" w:hint="eastAsia"/>
          <w:sz w:val="28"/>
        </w:rPr>
        <w:t>最后需要说明的是，尽管在本申请的说明书文字及附图中已经对上述各实施例进行了描述，但并不能因此限制本申请的专利保护范围。凡是基于本申请的实质理念，利用本申请说明书文字及附图记载的内容所作的等效结构或等效流程替换或修改产生的技术方案，以及直接或间接地将以上实施例的技术方案实施于其他相关的技术领域等，均包括在本申请的专利保护范围之内。</w:t>
      </w:r>
    </w:p>
    <w:p w14:paraId="7C358B23" w14:textId="77777777" w:rsidR="004F7FEE" w:rsidRPr="004F7FEE" w:rsidRDefault="004F7FEE" w:rsidP="006D295E">
      <w:pPr>
        <w:tabs>
          <w:tab w:val="left" w:pos="5340"/>
        </w:tabs>
        <w:sectPr w:rsidR="004F7FEE" w:rsidRPr="004F7FEE">
          <w:headerReference w:type="default" r:id="rId19"/>
          <w:pgSz w:w="11906" w:h="16838"/>
          <w:pgMar w:top="1418" w:right="851" w:bottom="851" w:left="1418" w:header="851" w:footer="113" w:gutter="0"/>
          <w:cols w:space="720"/>
          <w:docGrid w:type="lines" w:linePitch="312"/>
        </w:sectPr>
      </w:pPr>
    </w:p>
    <w:p w14:paraId="2D27C377" w14:textId="474906CE" w:rsidR="006D295E" w:rsidRDefault="00673942" w:rsidP="006D295E">
      <w:pPr>
        <w:tabs>
          <w:tab w:val="left" w:pos="5340"/>
        </w:tabs>
      </w:pPr>
      <w:r>
        <w:rPr>
          <w:noProof/>
        </w:rPr>
        <w:lastRenderedPageBreak/>
        <w:drawing>
          <wp:inline distT="0" distB="0" distL="0" distR="0" wp14:anchorId="5796E33A" wp14:editId="52981278">
            <wp:extent cx="5733333" cy="2200000"/>
            <wp:effectExtent l="0" t="0" r="1270" b="0"/>
            <wp:docPr id="63675635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56352" name="图片 1" descr="图示&#10;&#10;描述已自动生成"/>
                    <pic:cNvPicPr/>
                  </pic:nvPicPr>
                  <pic:blipFill>
                    <a:blip r:embed="rId20"/>
                    <a:stretch>
                      <a:fillRect/>
                    </a:stretch>
                  </pic:blipFill>
                  <pic:spPr>
                    <a:xfrm>
                      <a:off x="0" y="0"/>
                      <a:ext cx="5733333" cy="2200000"/>
                    </a:xfrm>
                    <a:prstGeom prst="rect">
                      <a:avLst/>
                    </a:prstGeom>
                  </pic:spPr>
                </pic:pic>
              </a:graphicData>
            </a:graphic>
          </wp:inline>
        </w:drawing>
      </w:r>
    </w:p>
    <w:p w14:paraId="5178EDAB"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1</w:t>
      </w:r>
    </w:p>
    <w:p w14:paraId="27428A1F" w14:textId="027163CD" w:rsidR="00673942" w:rsidRDefault="00673942">
      <w:pPr>
        <w:widowControl/>
        <w:jc w:val="left"/>
        <w:rPr>
          <w:rFonts w:eastAsia="楷体_GB2312"/>
          <w:kern w:val="0"/>
          <w:sz w:val="28"/>
          <w:szCs w:val="28"/>
        </w:rPr>
      </w:pPr>
      <w:r>
        <w:rPr>
          <w:rFonts w:eastAsia="楷体_GB2312"/>
          <w:kern w:val="0"/>
          <w:sz w:val="28"/>
          <w:szCs w:val="28"/>
        </w:rPr>
        <w:br w:type="page"/>
      </w:r>
    </w:p>
    <w:p w14:paraId="6EAEBEEC"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114300" distR="114300" wp14:anchorId="0E88D65E" wp14:editId="32949E67">
            <wp:extent cx="5928360" cy="2421890"/>
            <wp:effectExtent l="0" t="0" r="15240" b="16510"/>
            <wp:docPr id="8"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图示&#10;&#10;描述已自动生成"/>
                    <pic:cNvPicPr>
                      <a:picLocks noChangeAspect="1"/>
                    </pic:cNvPicPr>
                  </pic:nvPicPr>
                  <pic:blipFill>
                    <a:blip r:embed="rId14"/>
                    <a:stretch>
                      <a:fillRect/>
                    </a:stretch>
                  </pic:blipFill>
                  <pic:spPr>
                    <a:xfrm>
                      <a:off x="0" y="0"/>
                      <a:ext cx="5928360" cy="2421890"/>
                    </a:xfrm>
                    <a:prstGeom prst="rect">
                      <a:avLst/>
                    </a:prstGeom>
                    <a:noFill/>
                    <a:ln>
                      <a:noFill/>
                    </a:ln>
                  </pic:spPr>
                </pic:pic>
              </a:graphicData>
            </a:graphic>
          </wp:inline>
        </w:drawing>
      </w:r>
    </w:p>
    <w:p w14:paraId="40DF527B"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sz w:val="28"/>
        </w:rPr>
        <w:t>2</w:t>
      </w:r>
    </w:p>
    <w:p w14:paraId="526BFE24" w14:textId="77777777" w:rsidR="00673942" w:rsidRDefault="00673942" w:rsidP="00673942">
      <w:pPr>
        <w:spacing w:line="360" w:lineRule="auto"/>
        <w:jc w:val="center"/>
        <w:rPr>
          <w:rFonts w:eastAsia="楷体_GB2312"/>
          <w:kern w:val="0"/>
          <w:sz w:val="28"/>
          <w:szCs w:val="28"/>
        </w:rPr>
      </w:pPr>
    </w:p>
    <w:p w14:paraId="14019388"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0A8DAF7C" wp14:editId="7891E842">
            <wp:extent cx="4390476" cy="6990476"/>
            <wp:effectExtent l="0" t="0" r="0" b="1270"/>
            <wp:docPr id="79271020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10203" name="图片 1" descr="图形用户界面, 应用程序&#10;&#10;描述已自动生成"/>
                    <pic:cNvPicPr/>
                  </pic:nvPicPr>
                  <pic:blipFill>
                    <a:blip r:embed="rId21"/>
                    <a:stretch>
                      <a:fillRect/>
                    </a:stretch>
                  </pic:blipFill>
                  <pic:spPr>
                    <a:xfrm>
                      <a:off x="0" y="0"/>
                      <a:ext cx="4390476" cy="6990476"/>
                    </a:xfrm>
                    <a:prstGeom prst="rect">
                      <a:avLst/>
                    </a:prstGeom>
                  </pic:spPr>
                </pic:pic>
              </a:graphicData>
            </a:graphic>
          </wp:inline>
        </w:drawing>
      </w:r>
    </w:p>
    <w:p w14:paraId="1B8583D4"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3</w:t>
      </w:r>
    </w:p>
    <w:p w14:paraId="6C1F1110" w14:textId="77777777" w:rsidR="00673942" w:rsidRDefault="00673942" w:rsidP="00673942">
      <w:pPr>
        <w:spacing w:line="360" w:lineRule="auto"/>
        <w:jc w:val="center"/>
        <w:rPr>
          <w:rFonts w:eastAsia="楷体_GB2312"/>
          <w:kern w:val="0"/>
          <w:sz w:val="28"/>
          <w:szCs w:val="28"/>
        </w:rPr>
      </w:pPr>
    </w:p>
    <w:p w14:paraId="7EDE83BA"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10881F5F" wp14:editId="5128287F">
            <wp:extent cx="4390476" cy="6657143"/>
            <wp:effectExtent l="0" t="0" r="0" b="0"/>
            <wp:docPr id="1478075689"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75689" name="图片 1" descr="图表, 图示&#10;&#10;描述已自动生成"/>
                    <pic:cNvPicPr/>
                  </pic:nvPicPr>
                  <pic:blipFill>
                    <a:blip r:embed="rId22"/>
                    <a:stretch>
                      <a:fillRect/>
                    </a:stretch>
                  </pic:blipFill>
                  <pic:spPr>
                    <a:xfrm>
                      <a:off x="0" y="0"/>
                      <a:ext cx="4390476" cy="6657143"/>
                    </a:xfrm>
                    <a:prstGeom prst="rect">
                      <a:avLst/>
                    </a:prstGeom>
                  </pic:spPr>
                </pic:pic>
              </a:graphicData>
            </a:graphic>
          </wp:inline>
        </w:drawing>
      </w:r>
    </w:p>
    <w:p w14:paraId="39706C95" w14:textId="77777777" w:rsidR="00673942" w:rsidRPr="00401F35" w:rsidRDefault="00673942" w:rsidP="00673942">
      <w:pPr>
        <w:spacing w:line="360" w:lineRule="auto"/>
        <w:jc w:val="center"/>
        <w:rPr>
          <w:rFonts w:eastAsia="楷体_GB2312"/>
          <w:sz w:val="28"/>
        </w:rPr>
      </w:pPr>
      <w:r w:rsidRPr="00401F35">
        <w:rPr>
          <w:rFonts w:eastAsia="楷体_GB2312" w:hint="eastAsia"/>
          <w:sz w:val="28"/>
        </w:rPr>
        <w:t>图</w:t>
      </w:r>
      <w:r w:rsidRPr="00401F35">
        <w:rPr>
          <w:rFonts w:eastAsia="楷体_GB2312" w:hint="eastAsia"/>
          <w:sz w:val="28"/>
        </w:rPr>
        <w:t>4</w:t>
      </w:r>
    </w:p>
    <w:p w14:paraId="29026D44" w14:textId="77777777" w:rsidR="00673942" w:rsidRDefault="00673942" w:rsidP="00673942">
      <w:pPr>
        <w:spacing w:line="360" w:lineRule="auto"/>
        <w:jc w:val="center"/>
        <w:rPr>
          <w:rFonts w:eastAsia="楷体_GB2312"/>
          <w:kern w:val="0"/>
          <w:sz w:val="28"/>
          <w:szCs w:val="28"/>
        </w:rPr>
      </w:pPr>
    </w:p>
    <w:p w14:paraId="5D269B13" w14:textId="77777777" w:rsidR="00673942" w:rsidRDefault="00673942" w:rsidP="00673942">
      <w:pPr>
        <w:spacing w:line="360" w:lineRule="auto"/>
        <w:jc w:val="center"/>
        <w:rPr>
          <w:rFonts w:eastAsia="楷体_GB2312"/>
          <w:kern w:val="0"/>
          <w:sz w:val="28"/>
          <w:szCs w:val="28"/>
        </w:rPr>
      </w:pPr>
      <w:r>
        <w:rPr>
          <w:noProof/>
        </w:rPr>
        <w:lastRenderedPageBreak/>
        <w:drawing>
          <wp:inline distT="0" distB="0" distL="0" distR="0" wp14:anchorId="0CA677B1" wp14:editId="694A75D3">
            <wp:extent cx="3914286" cy="3390476"/>
            <wp:effectExtent l="0" t="0" r="0" b="635"/>
            <wp:docPr id="1834435827"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5827" name="图片 1" descr="图片包含 文本&#10;&#10;描述已自动生成"/>
                    <pic:cNvPicPr/>
                  </pic:nvPicPr>
                  <pic:blipFill>
                    <a:blip r:embed="rId23"/>
                    <a:stretch>
                      <a:fillRect/>
                    </a:stretch>
                  </pic:blipFill>
                  <pic:spPr>
                    <a:xfrm>
                      <a:off x="0" y="0"/>
                      <a:ext cx="3914286" cy="3390476"/>
                    </a:xfrm>
                    <a:prstGeom prst="rect">
                      <a:avLst/>
                    </a:prstGeom>
                  </pic:spPr>
                </pic:pic>
              </a:graphicData>
            </a:graphic>
          </wp:inline>
        </w:drawing>
      </w:r>
    </w:p>
    <w:p w14:paraId="4F67857D" w14:textId="2D180BC9" w:rsidR="00673942" w:rsidRPr="006D295E" w:rsidRDefault="00673942" w:rsidP="00673942">
      <w:pPr>
        <w:tabs>
          <w:tab w:val="left" w:pos="5340"/>
        </w:tabs>
        <w:jc w:val="center"/>
      </w:pPr>
      <w:r w:rsidRPr="00A869F0">
        <w:rPr>
          <w:rFonts w:eastAsia="楷体_GB2312" w:hint="eastAsia"/>
          <w:sz w:val="28"/>
        </w:rPr>
        <w:t>图</w:t>
      </w:r>
      <w:r w:rsidRPr="00A869F0">
        <w:rPr>
          <w:rFonts w:eastAsia="楷体_GB2312" w:hint="eastAsia"/>
          <w:sz w:val="28"/>
        </w:rPr>
        <w:t>5</w:t>
      </w:r>
    </w:p>
    <w:sectPr w:rsidR="00673942" w:rsidRPr="006D295E" w:rsidSect="008742B8">
      <w:headerReference w:type="default" r:id="rId24"/>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CAD7F" w14:textId="77777777" w:rsidR="005F71A8" w:rsidRDefault="005F71A8">
      <w:r>
        <w:separator/>
      </w:r>
    </w:p>
  </w:endnote>
  <w:endnote w:type="continuationSeparator" w:id="0">
    <w:p w14:paraId="5FE4A36E" w14:textId="77777777" w:rsidR="005F71A8" w:rsidRDefault="005F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A981A" w14:textId="77777777" w:rsidR="00A6090E" w:rsidRDefault="00A6090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C7F34" w14:textId="77777777" w:rsidR="00A6090E" w:rsidRDefault="00A6090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C332" w14:textId="77777777" w:rsidR="00A6090E" w:rsidRDefault="00A609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CBC73" w14:textId="77777777" w:rsidR="005F71A8" w:rsidRDefault="005F71A8">
      <w:r>
        <w:separator/>
      </w:r>
    </w:p>
  </w:footnote>
  <w:footnote w:type="continuationSeparator" w:id="0">
    <w:p w14:paraId="1312FD41" w14:textId="77777777" w:rsidR="005F71A8" w:rsidRDefault="005F7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1889" w14:textId="77777777" w:rsidR="00A6090E" w:rsidRDefault="00A6090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1C827" w14:textId="77777777" w:rsidR="00F3030C" w:rsidRDefault="008742B8">
    <w:pPr>
      <w:jc w:val="center"/>
      <w:rPr>
        <w:rFonts w:ascii="黑体" w:eastAsia="黑体"/>
        <w:b/>
        <w:spacing w:val="90"/>
        <w:sz w:val="28"/>
      </w:rPr>
    </w:pP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4B2B2" w14:textId="77777777" w:rsidR="00A6090E" w:rsidRDefault="00A6090E">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CC2F3" w14:textId="77777777" w:rsidR="008742B8" w:rsidRDefault="008742B8">
    <w:pPr>
      <w:jc w:val="center"/>
      <w:rPr>
        <w:rFonts w:ascii="黑体" w:eastAsia="黑体"/>
        <w:b/>
        <w:spacing w:val="90"/>
        <w:sz w:val="28"/>
      </w:rPr>
    </w:pPr>
    <w:r>
      <w:rPr>
        <w:rFonts w:eastAsia="黑体" w:hint="eastAsia"/>
        <w:spacing w:val="90"/>
        <w:sz w:val="28"/>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22BA" w14:textId="66F4D58D" w:rsidR="008742B8" w:rsidRDefault="00A6090E">
    <w:pPr>
      <w:jc w:val="center"/>
      <w:rPr>
        <w:rFonts w:ascii="黑体" w:eastAsia="黑体"/>
        <w:b/>
        <w:spacing w:val="90"/>
        <w:sz w:val="28"/>
      </w:rPr>
    </w:pPr>
    <w:r>
      <w:rPr>
        <w:rFonts w:eastAsia="黑体" w:hint="eastAsia"/>
        <w:spacing w:val="90"/>
        <w:sz w:val="28"/>
      </w:rPr>
      <w:t>权利</w:t>
    </w:r>
    <w:r w:rsidR="008742B8">
      <w:rPr>
        <w:rFonts w:eastAsia="黑体" w:hint="eastAsia"/>
        <w:spacing w:val="90"/>
        <w:sz w:val="28"/>
      </w:rPr>
      <w:t>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7EF21" w14:textId="77777777" w:rsidR="008742B8" w:rsidRDefault="008742B8">
    <w:pPr>
      <w:jc w:val="center"/>
      <w:rPr>
        <w:rFonts w:ascii="黑体" w:eastAsia="黑体"/>
        <w:b/>
        <w:spacing w:val="90"/>
        <w:sz w:val="28"/>
      </w:rPr>
    </w:pPr>
    <w:r>
      <w:rPr>
        <w:rFonts w:eastAsia="黑体" w:hint="eastAsia"/>
        <w:spacing w:val="90"/>
        <w:sz w:val="28"/>
      </w:rPr>
      <w:t>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46D92" w14:textId="77777777" w:rsidR="008742B8" w:rsidRDefault="008742B8">
    <w:pPr>
      <w:jc w:val="center"/>
      <w:rPr>
        <w:rFonts w:ascii="黑体" w:eastAsia="黑体"/>
        <w:b/>
        <w:spacing w:val="90"/>
        <w:sz w:val="28"/>
      </w:rPr>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E341D"/>
    <w:multiLevelType w:val="hybridMultilevel"/>
    <w:tmpl w:val="0E1A708C"/>
    <w:lvl w:ilvl="0" w:tplc="E056E948">
      <w:start w:val="1"/>
      <w:numFmt w:val="decimal"/>
      <w:lvlText w:val="%1、"/>
      <w:lvlJc w:val="left"/>
      <w:pPr>
        <w:ind w:left="2130" w:hanging="72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1" w15:restartNumberingAfterBreak="0">
    <w:nsid w:val="30E9097D"/>
    <w:multiLevelType w:val="hybridMultilevel"/>
    <w:tmpl w:val="3DEAB9EC"/>
    <w:lvl w:ilvl="0" w:tplc="E056E948">
      <w:start w:val="1"/>
      <w:numFmt w:val="decimal"/>
      <w:lvlText w:val="%1、"/>
      <w:lvlJc w:val="left"/>
      <w:pPr>
        <w:ind w:left="2130" w:hanging="72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2" w15:restartNumberingAfterBreak="0">
    <w:nsid w:val="3C9E3889"/>
    <w:multiLevelType w:val="hybridMultilevel"/>
    <w:tmpl w:val="614E7F32"/>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4F413183"/>
    <w:multiLevelType w:val="hybridMultilevel"/>
    <w:tmpl w:val="0E2C009E"/>
    <w:lvl w:ilvl="0" w:tplc="7284D144">
      <w:start w:val="1"/>
      <w:numFmt w:val="decimal"/>
      <w:suff w:val="nothing"/>
      <w:lvlText w:val="%1、"/>
      <w:lvlJc w:val="left"/>
      <w:pPr>
        <w:ind w:left="0" w:firstLine="567"/>
      </w:pPr>
      <w:rPr>
        <w:rFonts w:hint="default"/>
      </w:rPr>
    </w:lvl>
    <w:lvl w:ilvl="1" w:tplc="04090019" w:tentative="1">
      <w:start w:val="1"/>
      <w:numFmt w:val="lowerLetter"/>
      <w:lvlText w:val="%2)"/>
      <w:lvlJc w:val="left"/>
      <w:pPr>
        <w:ind w:left="1724" w:hanging="440"/>
      </w:pPr>
    </w:lvl>
    <w:lvl w:ilvl="2" w:tplc="0409001B" w:tentative="1">
      <w:start w:val="1"/>
      <w:numFmt w:val="lowerRoman"/>
      <w:lvlText w:val="%3."/>
      <w:lvlJc w:val="right"/>
      <w:pPr>
        <w:ind w:left="2164" w:hanging="440"/>
      </w:pPr>
    </w:lvl>
    <w:lvl w:ilvl="3" w:tplc="0409000F" w:tentative="1">
      <w:start w:val="1"/>
      <w:numFmt w:val="decimal"/>
      <w:lvlText w:val="%4."/>
      <w:lvlJc w:val="left"/>
      <w:pPr>
        <w:ind w:left="2604" w:hanging="440"/>
      </w:pPr>
    </w:lvl>
    <w:lvl w:ilvl="4" w:tplc="04090019" w:tentative="1">
      <w:start w:val="1"/>
      <w:numFmt w:val="lowerLetter"/>
      <w:lvlText w:val="%5)"/>
      <w:lvlJc w:val="left"/>
      <w:pPr>
        <w:ind w:left="3044" w:hanging="440"/>
      </w:pPr>
    </w:lvl>
    <w:lvl w:ilvl="5" w:tplc="0409001B" w:tentative="1">
      <w:start w:val="1"/>
      <w:numFmt w:val="lowerRoman"/>
      <w:lvlText w:val="%6."/>
      <w:lvlJc w:val="right"/>
      <w:pPr>
        <w:ind w:left="3484" w:hanging="440"/>
      </w:pPr>
    </w:lvl>
    <w:lvl w:ilvl="6" w:tplc="0409000F" w:tentative="1">
      <w:start w:val="1"/>
      <w:numFmt w:val="decimal"/>
      <w:lvlText w:val="%7."/>
      <w:lvlJc w:val="left"/>
      <w:pPr>
        <w:ind w:left="3924" w:hanging="440"/>
      </w:pPr>
    </w:lvl>
    <w:lvl w:ilvl="7" w:tplc="04090019" w:tentative="1">
      <w:start w:val="1"/>
      <w:numFmt w:val="lowerLetter"/>
      <w:lvlText w:val="%8)"/>
      <w:lvlJc w:val="left"/>
      <w:pPr>
        <w:ind w:left="4364" w:hanging="440"/>
      </w:pPr>
    </w:lvl>
    <w:lvl w:ilvl="8" w:tplc="0409001B" w:tentative="1">
      <w:start w:val="1"/>
      <w:numFmt w:val="lowerRoman"/>
      <w:lvlText w:val="%9."/>
      <w:lvlJc w:val="right"/>
      <w:pPr>
        <w:ind w:left="4804" w:hanging="440"/>
      </w:pPr>
    </w:lvl>
  </w:abstractNum>
  <w:num w:numId="1" w16cid:durableId="131487260">
    <w:abstractNumId w:val="2"/>
  </w:num>
  <w:num w:numId="2" w16cid:durableId="1217859447">
    <w:abstractNumId w:val="3"/>
  </w:num>
  <w:num w:numId="3" w16cid:durableId="415253695">
    <w:abstractNumId w:val="0"/>
  </w:num>
  <w:num w:numId="4" w16cid:durableId="19221324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 chen">
    <w15:presenceInfo w15:providerId="AD" w15:userId="S::ChenJun@vx05k.onmicrosoft.com::e432f421-9bc4-4b2f-bcfe-d0ece3b81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E6"/>
    <w:rsid w:val="FFFD82CE"/>
    <w:rsid w:val="004F7FEE"/>
    <w:rsid w:val="0053327B"/>
    <w:rsid w:val="005F71A8"/>
    <w:rsid w:val="00673942"/>
    <w:rsid w:val="006D295E"/>
    <w:rsid w:val="006E35CC"/>
    <w:rsid w:val="008551E6"/>
    <w:rsid w:val="00871174"/>
    <w:rsid w:val="008742B8"/>
    <w:rsid w:val="00887FBD"/>
    <w:rsid w:val="008E17EC"/>
    <w:rsid w:val="00A6090E"/>
    <w:rsid w:val="00BE0141"/>
    <w:rsid w:val="00CB02EC"/>
    <w:rsid w:val="00E227D4"/>
    <w:rsid w:val="00F3030C"/>
    <w:rsid w:val="3F9BC41A"/>
    <w:rsid w:val="65C79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4E4A3"/>
  <w15:chartTrackingRefBased/>
  <w15:docId w15:val="{F759F6D7-267F-40D4-9EA6-9620B414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8"/>
    </w:rPr>
  </w:style>
  <w:style w:type="paragraph" w:styleId="a4">
    <w:name w:val="Body Text Indent"/>
    <w:basedOn w:val="a"/>
    <w:pPr>
      <w:spacing w:line="780" w:lineRule="exact"/>
      <w:ind w:leftChars="1" w:left="359" w:hangingChars="170" w:hanging="357"/>
    </w:pPr>
    <w:rPr>
      <w:rFonts w:ascii="宋体" w:hAnsi="宋体"/>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8742B8"/>
    <w:rPr>
      <w:kern w:val="2"/>
      <w:sz w:val="18"/>
      <w:szCs w:val="18"/>
    </w:rPr>
  </w:style>
  <w:style w:type="paragraph" w:styleId="a9">
    <w:name w:val="List Paragraph"/>
    <w:basedOn w:val="a"/>
    <w:uiPriority w:val="99"/>
    <w:qFormat/>
    <w:rsid w:val="004F7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qlyqs.dot</Template>
  <TotalTime>13</TotalTime>
  <Pages>32</Pages>
  <Words>2449</Words>
  <Characters>13961</Characters>
  <Application>Microsoft Office Word</Application>
  <DocSecurity>0</DocSecurity>
  <Lines>116</Lines>
  <Paragraphs>32</Paragraphs>
  <ScaleCrop>false</ScaleCrop>
  <Company>sipo</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subject/>
  <dc:creator>cxf</dc:creator>
  <cp:keywords/>
  <dc:description/>
  <cp:lastModifiedBy>jun chen</cp:lastModifiedBy>
  <cp:revision>4</cp:revision>
  <cp:lastPrinted>2006-06-01T23:34:00Z</cp:lastPrinted>
  <dcterms:created xsi:type="dcterms:W3CDTF">2025-01-27T06:09:00Z</dcterms:created>
  <dcterms:modified xsi:type="dcterms:W3CDTF">2025-01-27T09:10:00Z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8BD59970F5C88AE3CD461D649AA2B800</vt:lpwstr>
  </property>
  <property fmtid="{D5CDD505-2E9C-101B-9397-08002B2CF9AE}" pid="4" name="MSIP_Label_defa4170-0d19-0005-0004-bc88714345d2_Enabled">
    <vt:lpwstr>true</vt:lpwstr>
  </property>
  <property fmtid="{D5CDD505-2E9C-101B-9397-08002B2CF9AE}" pid="5" name="MSIP_Label_defa4170-0d19-0005-0004-bc88714345d2_SetDate">
    <vt:lpwstr>2025-01-27T08:03:40Z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e2d08b8b-cf3f-47f7-848f-35149cc3df4e</vt:lpwstr>
  </property>
  <property fmtid="{D5CDD505-2E9C-101B-9397-08002B2CF9AE}" pid="9" name="MSIP_Label_defa4170-0d19-0005-0004-bc88714345d2_ActionId">
    <vt:lpwstr>660b977a-d48d-4e8e-9660-df8386ffd115</vt:lpwstr>
  </property>
  <property fmtid="{D5CDD505-2E9C-101B-9397-08002B2CF9AE}" pid="10" name="MSIP_Label_defa4170-0d19-0005-0004-bc88714345d2_ContentBits">
    <vt:lpwstr>0</vt:lpwstr>
  </property>
</Properties>
</file>